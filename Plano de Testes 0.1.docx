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987D9" w14:textId="77777777"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14:paraId="1DBD979B" w14:textId="77777777" w:rsidR="00EB108D" w:rsidRPr="001D4FEF" w:rsidRDefault="00EB108D" w:rsidP="00EB108D">
      <w:pPr>
        <w:pStyle w:val="titulo"/>
        <w:spacing w:before="120"/>
      </w:pPr>
    </w:p>
    <w:p w14:paraId="0D6DCDE2" w14:textId="77777777" w:rsidR="00EB108D" w:rsidRPr="001D4FEF" w:rsidRDefault="00EB108D" w:rsidP="00EB108D">
      <w:pPr>
        <w:pStyle w:val="titulo"/>
        <w:spacing w:before="120"/>
      </w:pPr>
    </w:p>
    <w:p w14:paraId="48800FE6" w14:textId="77777777" w:rsidR="00EB108D" w:rsidRPr="001D4FEF" w:rsidRDefault="00EB108D" w:rsidP="00EB108D">
      <w:pPr>
        <w:pStyle w:val="titulo"/>
        <w:spacing w:before="120"/>
      </w:pPr>
    </w:p>
    <w:p w14:paraId="73EEB841" w14:textId="77777777"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562868" w:rsidRPr="001D4FEF">
        <w:rPr>
          <w:rFonts w:cs="Arial"/>
          <w:b/>
          <w:bCs/>
          <w:i/>
          <w:iCs/>
          <w:sz w:val="40"/>
          <w:lang w:val="pt-BR"/>
        </w:rPr>
        <w:t>&lt;Nome do Cliente&gt;</w:t>
      </w:r>
    </w:p>
    <w:p w14:paraId="281F7D51" w14:textId="77777777"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14:paraId="5B174EE3" w14:textId="77777777"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Pr="001D4FEF">
        <w:rPr>
          <w:i w:val="0"/>
          <w:color w:val="0000FF"/>
        </w:rPr>
        <w:t xml:space="preserve"> </w:t>
      </w:r>
      <w:r w:rsidR="00562868" w:rsidRPr="001D4FEF">
        <w:rPr>
          <w:i w:val="0"/>
          <w:color w:val="000000"/>
        </w:rPr>
        <w:t>&lt;Nome do Projeto&gt;</w:t>
      </w:r>
    </w:p>
    <w:p w14:paraId="283A38BA" w14:textId="77777777"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562868" w:rsidRPr="001D4FEF">
        <w:rPr>
          <w:i w:val="0"/>
        </w:rPr>
        <w:t xml:space="preserve"> &lt;</w:t>
      </w:r>
      <w:proofErr w:type="spellStart"/>
      <w:r w:rsidR="00562868" w:rsidRPr="001D4FEF">
        <w:rPr>
          <w:i w:val="0"/>
        </w:rPr>
        <w:t>xx</w:t>
      </w:r>
      <w:proofErr w:type="spellEnd"/>
      <w:r w:rsidR="00562868" w:rsidRPr="001D4FEF">
        <w:rPr>
          <w:i w:val="0"/>
        </w:rPr>
        <w:t>&gt;</w:t>
      </w:r>
      <w:r w:rsidRPr="001D4FEF">
        <w:rPr>
          <w:i w:val="0"/>
        </w:rPr>
        <w:t>.</w:t>
      </w:r>
      <w:r w:rsidR="00562868" w:rsidRPr="001D4FEF">
        <w:rPr>
          <w:i w:val="0"/>
        </w:rPr>
        <w:t>&lt;</w:t>
      </w:r>
      <w:proofErr w:type="spellStart"/>
      <w:r w:rsidR="00562868" w:rsidRPr="001D4FEF">
        <w:rPr>
          <w:i w:val="0"/>
        </w:rPr>
        <w:t>xx</w:t>
      </w:r>
      <w:proofErr w:type="spellEnd"/>
      <w:r w:rsidR="00562868" w:rsidRPr="001D4FEF">
        <w:rPr>
          <w:i w:val="0"/>
        </w:rPr>
        <w:t>&gt;</w:t>
      </w:r>
    </w:p>
    <w:p w14:paraId="5C9EFE60" w14:textId="77777777" w:rsidR="00EB108D" w:rsidRPr="001D4FEF" w:rsidRDefault="00EB108D" w:rsidP="00EB108D">
      <w:pPr>
        <w:rPr>
          <w:lang w:val="pt-BR"/>
        </w:rPr>
      </w:pPr>
    </w:p>
    <w:p w14:paraId="5A919BAA" w14:textId="77777777" w:rsidR="00EB108D" w:rsidRPr="001D4FEF" w:rsidRDefault="00EB108D" w:rsidP="00EB108D">
      <w:pPr>
        <w:rPr>
          <w:lang w:val="pt-BR"/>
        </w:rPr>
      </w:pPr>
    </w:p>
    <w:p w14:paraId="1F0DAD17" w14:textId="77777777" w:rsidR="00EB108D" w:rsidRPr="001D4FEF" w:rsidRDefault="00EB108D" w:rsidP="00EB108D">
      <w:pPr>
        <w:rPr>
          <w:lang w:val="pt-BR"/>
        </w:rPr>
      </w:pPr>
    </w:p>
    <w:p w14:paraId="6AB60725" w14:textId="77777777" w:rsidR="00EB108D" w:rsidRPr="001D4FEF" w:rsidRDefault="00EB108D" w:rsidP="00EB108D">
      <w:pPr>
        <w:rPr>
          <w:lang w:val="pt-BR"/>
        </w:rPr>
      </w:pPr>
    </w:p>
    <w:p w14:paraId="643D14B2" w14:textId="77777777" w:rsidR="00EB108D" w:rsidRPr="001D4FEF" w:rsidRDefault="00EB108D" w:rsidP="00EB108D">
      <w:pPr>
        <w:rPr>
          <w:lang w:val="pt-BR"/>
        </w:rPr>
      </w:pPr>
    </w:p>
    <w:p w14:paraId="164FCCFB" w14:textId="77777777" w:rsidR="00EB108D" w:rsidRPr="001D4FEF" w:rsidRDefault="00EB108D" w:rsidP="00EB108D">
      <w:pPr>
        <w:rPr>
          <w:lang w:val="pt-BR"/>
        </w:rPr>
      </w:pPr>
    </w:p>
    <w:p w14:paraId="0E776445" w14:textId="77777777" w:rsidR="00EB108D" w:rsidRPr="001D4FEF" w:rsidRDefault="00EB108D" w:rsidP="00EB108D">
      <w:pPr>
        <w:jc w:val="right"/>
        <w:rPr>
          <w:sz w:val="28"/>
          <w:lang w:val="pt-BR"/>
        </w:rPr>
      </w:pPr>
    </w:p>
    <w:p w14:paraId="154E6F8E" w14:textId="77777777"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14:paraId="7D1A4ECF" w14:textId="77777777" w:rsidR="00EB108D" w:rsidRPr="001D4FEF" w:rsidRDefault="00562868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Aluno 1</w:t>
      </w:r>
    </w:p>
    <w:p w14:paraId="754E4C30" w14:textId="77777777" w:rsidR="00562868" w:rsidRPr="001D4FEF" w:rsidRDefault="00562868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Aluno 2</w:t>
      </w:r>
    </w:p>
    <w:p w14:paraId="57CDCA58" w14:textId="77777777" w:rsidR="00562868" w:rsidRPr="001D4FEF" w:rsidRDefault="00562868" w:rsidP="00562868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Aluno 3</w:t>
      </w:r>
    </w:p>
    <w:p w14:paraId="0CD86405" w14:textId="77777777" w:rsidR="00562868" w:rsidRPr="001D4FEF" w:rsidRDefault="00562868" w:rsidP="00562868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Aluno 4</w:t>
      </w:r>
    </w:p>
    <w:p w14:paraId="6481C352" w14:textId="77777777"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612F00C5" w14:textId="77777777"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14:paraId="633D798E" w14:textId="77777777"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78"/>
        <w:gridCol w:w="4189"/>
        <w:gridCol w:w="2577"/>
      </w:tblGrid>
      <w:tr w:rsidR="00562868" w:rsidRPr="001D4FEF" w14:paraId="4117A662" w14:textId="77777777" w:rsidTr="00562868">
        <w:tc>
          <w:tcPr>
            <w:tcW w:w="1379" w:type="pct"/>
          </w:tcPr>
          <w:p w14:paraId="486D1D51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1" w:type="pct"/>
          </w:tcPr>
          <w:p w14:paraId="1D0A9960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14:paraId="3AAAAF66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1D4FEF" w14:paraId="19F0CC5A" w14:textId="77777777" w:rsidTr="00562868">
        <w:tc>
          <w:tcPr>
            <w:tcW w:w="1379" w:type="pct"/>
          </w:tcPr>
          <w:p w14:paraId="4356DEA2" w14:textId="19DD3CB2" w:rsidR="00562868" w:rsidRPr="001D4FEF" w:rsidRDefault="004C3487" w:rsidP="004C348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09/11</w:t>
            </w:r>
            <w:r w:rsidR="00562868" w:rsidRPr="001D4FEF">
              <w:rPr>
                <w:rFonts w:ascii="Calibri" w:hAnsi="Calibri"/>
                <w:lang w:val="pt-BR"/>
              </w:rPr>
              <w:t>/</w:t>
            </w:r>
            <w:r>
              <w:rPr>
                <w:rFonts w:ascii="Calibri" w:hAnsi="Calibri"/>
                <w:lang w:val="pt-BR"/>
              </w:rPr>
              <w:t>2013</w:t>
            </w:r>
          </w:p>
        </w:tc>
        <w:tc>
          <w:tcPr>
            <w:tcW w:w="2241" w:type="pct"/>
          </w:tcPr>
          <w:p w14:paraId="76A7CF4E" w14:textId="3CAD3B9C" w:rsidR="00562868" w:rsidRPr="004C3487" w:rsidRDefault="004C3487" w:rsidP="004C3487">
            <w:pPr>
              <w:pStyle w:val="Ttulo2"/>
              <w:numPr>
                <w:ilvl w:val="0"/>
                <w:numId w:val="0"/>
              </w:numPr>
              <w:rPr>
                <w:rFonts w:ascii="Calibri" w:hAnsi="Calibri"/>
                <w:lang w:val="pt-BR"/>
              </w:rPr>
            </w:pPr>
            <w:r w:rsidRPr="004C3487">
              <w:rPr>
                <w:rFonts w:ascii="Calibri" w:hAnsi="Calibri"/>
                <w:b w:val="0"/>
                <w:lang w:val="pt-BR"/>
              </w:rPr>
              <w:t>Teste de Falha/Recuperação</w:t>
            </w:r>
            <w:r>
              <w:rPr>
                <w:rFonts w:ascii="Calibri" w:hAnsi="Calibri"/>
                <w:b w:val="0"/>
                <w:lang w:val="pt-BR"/>
              </w:rPr>
              <w:t xml:space="preserve">, </w:t>
            </w:r>
            <w:r w:rsidRPr="004C3487">
              <w:rPr>
                <w:rFonts w:ascii="Calibri" w:hAnsi="Calibri"/>
                <w:b w:val="0"/>
                <w:lang w:val="pt-BR"/>
              </w:rPr>
              <w:t>Teste de Instalação</w:t>
            </w:r>
            <w:r w:rsidRPr="004C3487">
              <w:rPr>
                <w:rFonts w:ascii="Calibri" w:hAnsi="Calibri"/>
                <w:b w:val="0"/>
                <w:lang w:val="pt-BR"/>
              </w:rPr>
              <w:t>,</w:t>
            </w:r>
            <w:r>
              <w:rPr>
                <w:rFonts w:ascii="Calibri" w:hAnsi="Calibri"/>
                <w:b w:val="0"/>
                <w:lang w:val="pt-BR"/>
              </w:rPr>
              <w:t xml:space="preserve"> ferramentas e cronograma. </w:t>
            </w:r>
            <w:bookmarkStart w:id="1" w:name="_GoBack"/>
            <w:bookmarkEnd w:id="1"/>
          </w:p>
        </w:tc>
        <w:tc>
          <w:tcPr>
            <w:tcW w:w="1379" w:type="pct"/>
          </w:tcPr>
          <w:p w14:paraId="1EC8D71A" w14:textId="576E47F0" w:rsidR="00562868" w:rsidRPr="001D4FEF" w:rsidRDefault="004C348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Wallace Rooger</w:t>
            </w:r>
          </w:p>
        </w:tc>
      </w:tr>
      <w:tr w:rsidR="00562868" w:rsidRPr="001D4FEF" w14:paraId="2A8D68AA" w14:textId="77777777" w:rsidTr="00562868">
        <w:tc>
          <w:tcPr>
            <w:tcW w:w="1379" w:type="pct"/>
          </w:tcPr>
          <w:p w14:paraId="45DC4C3F" w14:textId="77777777" w:rsidR="00562868" w:rsidRPr="001D4FEF" w:rsidRDefault="00562868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1" w:type="pct"/>
          </w:tcPr>
          <w:p w14:paraId="2F65E587" w14:textId="77777777" w:rsidR="00562868" w:rsidRPr="001D4FEF" w:rsidRDefault="00562868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14:paraId="7323414F" w14:textId="77777777"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</w:tbl>
    <w:p w14:paraId="0DF50A11" w14:textId="77777777" w:rsidR="001173B8" w:rsidRPr="001D4FEF" w:rsidRDefault="001173B8">
      <w:pPr>
        <w:rPr>
          <w:rFonts w:ascii="Calibri" w:hAnsi="Calibri"/>
          <w:lang w:val="pt-BR"/>
        </w:rPr>
      </w:pPr>
    </w:p>
    <w:p w14:paraId="0C8FEC85" w14:textId="77777777"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14:paraId="08716297" w14:textId="77777777" w:rsidR="001173B8" w:rsidRPr="001D4FEF" w:rsidRDefault="001173B8">
      <w:pPr>
        <w:rPr>
          <w:rFonts w:ascii="Calibri" w:hAnsi="Calibri"/>
          <w:sz w:val="22"/>
          <w:lang w:val="pt-BR"/>
        </w:rPr>
      </w:pPr>
    </w:p>
    <w:p w14:paraId="11B706DF" w14:textId="77777777" w:rsidR="009F7193" w:rsidRDefault="00286506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 w:rsidR="009F7193"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 w:rsidR="009F7193">
        <w:rPr>
          <w:noProof/>
        </w:rPr>
      </w:r>
      <w:r w:rsidR="009F7193">
        <w:rPr>
          <w:noProof/>
        </w:rPr>
        <w:fldChar w:fldCharType="separate"/>
      </w:r>
      <w:r w:rsidR="009F7193">
        <w:rPr>
          <w:noProof/>
        </w:rPr>
        <w:t>4</w:t>
      </w:r>
      <w:r w:rsidR="009F7193">
        <w:rPr>
          <w:noProof/>
        </w:rPr>
        <w:fldChar w:fldCharType="end"/>
      </w:r>
    </w:p>
    <w:p w14:paraId="358F66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69FB8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E47D8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B0A96A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602DA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C38FC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7046D2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59CBA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E72FB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1F76F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230379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48FF7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7D4F26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52334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852545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F3AE0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68BE0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4DF651" w14:textId="77777777"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EF65F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281EE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358FA2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D3F0ED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CE7AFB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50C294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4587F9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7E3DFC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1CE747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E17C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7FFD9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30FC8D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556D82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570E95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D75BCB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E969A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868BD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C22A5B" w14:textId="77777777" w:rsidR="001173B8" w:rsidRPr="001D4FEF" w:rsidRDefault="00286506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14:paraId="21DFD108" w14:textId="77777777"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2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2"/>
    </w:p>
    <w:p w14:paraId="2262EFEF" w14:textId="77777777" w:rsidR="009D3D4F" w:rsidRPr="001D4FEF" w:rsidRDefault="009D3D4F" w:rsidP="009D3D4F">
      <w:pPr>
        <w:rPr>
          <w:lang w:val="pt-BR"/>
        </w:rPr>
      </w:pPr>
    </w:p>
    <w:p w14:paraId="489B5700" w14:textId="77777777" w:rsidR="009D3D4F" w:rsidRPr="001D4FE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3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3"/>
    </w:p>
    <w:p w14:paraId="0A65772A" w14:textId="77777777" w:rsidR="009D3D4F" w:rsidRPr="001D4FEF" w:rsidRDefault="009D3D4F" w:rsidP="009D3D4F">
      <w:pPr>
        <w:rPr>
          <w:lang w:val="pt-BR"/>
        </w:rPr>
      </w:pPr>
    </w:p>
    <w:p w14:paraId="719949C4" w14:textId="77777777" w:rsidR="009D3D4F" w:rsidRPr="001D4FEF" w:rsidRDefault="009D3D4F" w:rsidP="009D3D4F">
      <w:pPr>
        <w:rPr>
          <w:lang w:val="pt-BR"/>
        </w:rPr>
      </w:pPr>
    </w:p>
    <w:p w14:paraId="20AFD74C" w14:textId="77777777" w:rsidR="009D3D4F" w:rsidRPr="001D4FEF" w:rsidRDefault="009D3D4F" w:rsidP="009D3D4F">
      <w:pPr>
        <w:rPr>
          <w:lang w:val="pt-BR"/>
        </w:rPr>
      </w:pPr>
    </w:p>
    <w:p w14:paraId="14E3321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4"/>
    </w:p>
    <w:p w14:paraId="6B0547A9" w14:textId="77777777" w:rsidR="001173B8" w:rsidRPr="001D4FEF" w:rsidRDefault="00562868">
      <w:pPr>
        <w:pStyle w:val="Corpodetex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Este documento tem como objetivo..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14:paraId="449B1E26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5" w:name="_Toc314978529"/>
      <w:bookmarkStart w:id="6" w:name="_Toc324843635"/>
      <w:bookmarkStart w:id="7" w:name="_Toc324851942"/>
      <w:bookmarkStart w:id="8" w:name="_Toc324915525"/>
      <w:bookmarkStart w:id="9" w:name="_Toc433104438"/>
      <w:bookmarkStart w:id="10" w:name="_Toc456598951"/>
      <w:bookmarkStart w:id="11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5"/>
      <w:bookmarkEnd w:id="6"/>
      <w:bookmarkEnd w:id="7"/>
      <w:bookmarkEnd w:id="8"/>
      <w:bookmarkEnd w:id="9"/>
      <w:bookmarkEnd w:id="10"/>
      <w:r w:rsidRPr="001D4FEF">
        <w:rPr>
          <w:rFonts w:ascii="Calibri" w:hAnsi="Calibri"/>
          <w:sz w:val="22"/>
          <w:lang w:val="pt-BR"/>
        </w:rPr>
        <w:t xml:space="preserve">Sistema </w:t>
      </w:r>
      <w:r w:rsidR="00562868" w:rsidRPr="001D4FEF">
        <w:rPr>
          <w:rFonts w:ascii="Calibri" w:hAnsi="Calibri"/>
          <w:sz w:val="22"/>
          <w:lang w:val="pt-BR"/>
        </w:rPr>
        <w:t>&lt;Projeto&gt;</w:t>
      </w:r>
      <w:bookmarkEnd w:id="11"/>
    </w:p>
    <w:p w14:paraId="0DE0661C" w14:textId="77777777" w:rsidR="001173B8" w:rsidRPr="001D4FEF" w:rsidRDefault="001173B8">
      <w:pPr>
        <w:rPr>
          <w:rFonts w:ascii="Calibri" w:hAnsi="Calibri"/>
          <w:lang w:val="pt-BR"/>
        </w:rPr>
      </w:pPr>
    </w:p>
    <w:p w14:paraId="74B9EC87" w14:textId="77777777" w:rsidR="001173B8" w:rsidRPr="001D4FEF" w:rsidRDefault="001173B8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 w:rsidRPr="001D4FEF">
        <w:rPr>
          <w:rFonts w:ascii="Calibri" w:hAnsi="Calibri"/>
          <w:sz w:val="22"/>
          <w:szCs w:val="22"/>
          <w:lang w:val="pt-BR"/>
        </w:rPr>
        <w:t>Este projeto tem como obj</w:t>
      </w:r>
      <w:r w:rsidR="006968C7" w:rsidRPr="001D4FEF">
        <w:rPr>
          <w:rFonts w:ascii="Calibri" w:hAnsi="Calibri"/>
          <w:sz w:val="22"/>
          <w:szCs w:val="22"/>
          <w:lang w:val="pt-BR"/>
        </w:rPr>
        <w:t>e</w:t>
      </w:r>
      <w:r w:rsidRPr="001D4FEF">
        <w:rPr>
          <w:rFonts w:ascii="Calibri" w:hAnsi="Calibri"/>
          <w:sz w:val="22"/>
          <w:szCs w:val="22"/>
          <w:lang w:val="pt-BR"/>
        </w:rPr>
        <w:t>tivo</w:t>
      </w:r>
      <w:r w:rsidR="006968C7" w:rsidRPr="001D4FEF">
        <w:rPr>
          <w:rFonts w:ascii="Calibri" w:hAnsi="Calibri"/>
          <w:sz w:val="22"/>
          <w:szCs w:val="22"/>
          <w:lang w:val="pt-BR"/>
        </w:rPr>
        <w:t>.</w:t>
      </w:r>
      <w:r w:rsidR="00562868" w:rsidRPr="001D4FEF">
        <w:rPr>
          <w:rFonts w:ascii="Calibri" w:hAnsi="Calibri"/>
          <w:sz w:val="22"/>
          <w:szCs w:val="22"/>
          <w:lang w:val="pt-BR"/>
        </w:rPr>
        <w:t>...</w:t>
      </w:r>
    </w:p>
    <w:p w14:paraId="1BB3E544" w14:textId="77777777"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14:paraId="5F6F1CA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2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2"/>
    </w:p>
    <w:p w14:paraId="44ABCA73" w14:textId="77777777" w:rsidR="001173B8" w:rsidRPr="001D4FEF" w:rsidRDefault="00562868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bookmarkStart w:id="13" w:name="_Toc314978531"/>
      <w:bookmarkStart w:id="14" w:name="_Toc324843637"/>
      <w:bookmarkStart w:id="15" w:name="_Toc324851944"/>
      <w:bookmarkStart w:id="16" w:name="_Toc324915527"/>
      <w:bookmarkStart w:id="17" w:name="_Toc433104440"/>
      <w:r w:rsidRPr="001D4FEF">
        <w:rPr>
          <w:rFonts w:ascii="Calibri" w:hAnsi="Calibri"/>
          <w:sz w:val="22"/>
          <w:lang w:val="pt-BR"/>
        </w:rPr>
        <w:t>O que será testado?</w:t>
      </w:r>
    </w:p>
    <w:p w14:paraId="0D828110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14:paraId="629DE9C6" w14:textId="77777777"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8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8"/>
    </w:p>
    <w:p w14:paraId="5F1E3C27" w14:textId="77777777" w:rsidR="009960B3" w:rsidRPr="001D4FEF" w:rsidRDefault="00562868" w:rsidP="009960B3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O que não será testado?</w:t>
      </w:r>
      <w:r w:rsidR="009960B3" w:rsidRPr="001D4FEF">
        <w:rPr>
          <w:rFonts w:ascii="Calibri" w:hAnsi="Calibri"/>
          <w:sz w:val="22"/>
          <w:lang w:val="pt-BR"/>
        </w:rPr>
        <w:t xml:space="preserve"> </w:t>
      </w:r>
    </w:p>
    <w:p w14:paraId="25F67B3D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14:paraId="7BE2892E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 w14:paraId="37AC695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3CB5A8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200DAA24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4744DBA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 w14:paraId="411F5DE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C5130B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01C7236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4FA67D3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1FE9A82C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B638352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63B1D766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38A15293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8FC902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1E5607F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7B3D10A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8672B8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3A6F6299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C344E3E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DAA5B0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1B73898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B53CAC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E2652A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7F3DF761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7484A37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6A3413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896902D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2325F992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2E42D1C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392F404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4008F39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27572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EB5E80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44F73E4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37A7FC0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27C18FE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2DD7A59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14:paraId="5C1C459D" w14:textId="77777777" w:rsidR="008E7950" w:rsidRPr="001D4FEF" w:rsidRDefault="008E7950" w:rsidP="001173B8"/>
    <w:p w14:paraId="43A7777E" w14:textId="77777777"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9" w:name="_Toc242451442"/>
      <w:r>
        <w:rPr>
          <w:rFonts w:ascii="Calibri" w:hAnsi="Calibri"/>
          <w:sz w:val="22"/>
          <w:lang w:val="pt-BR"/>
        </w:rPr>
        <w:t>Referências</w:t>
      </w:r>
      <w:bookmarkEnd w:id="19"/>
    </w:p>
    <w:p w14:paraId="0AA0065A" w14:textId="77777777"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14:paraId="38205B8D" w14:textId="77777777"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14:paraId="4C64F42F" w14:textId="77777777" w:rsidR="00BA3CB6" w:rsidRPr="001D4FEF" w:rsidRDefault="001D4FEF" w:rsidP="009D3D4F">
      <w:pPr>
        <w:pStyle w:val="Ttulo2"/>
        <w:rPr>
          <w:rFonts w:ascii="Calibri" w:hAnsi="Calibri"/>
          <w:sz w:val="22"/>
          <w:lang w:val="pt-BR"/>
        </w:rPr>
      </w:pPr>
      <w:bookmarkStart w:id="20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20"/>
      <w:r w:rsidR="00BA3CB6" w:rsidRPr="001D4FEF">
        <w:rPr>
          <w:rFonts w:ascii="Calibri" w:hAnsi="Calibri"/>
          <w:sz w:val="22"/>
          <w:lang w:val="pt-BR"/>
        </w:rPr>
        <w:t xml:space="preserve"> </w:t>
      </w:r>
    </w:p>
    <w:p w14:paraId="57F87F3F" w14:textId="77777777" w:rsidR="007879C3" w:rsidRPr="001D4FEF" w:rsidRDefault="007879C3" w:rsidP="009D3D4F">
      <w:pPr>
        <w:rPr>
          <w:rFonts w:ascii="Calibri" w:hAnsi="Calibri"/>
          <w:sz w:val="22"/>
          <w:lang w:val="pt-BR"/>
        </w:rPr>
      </w:pPr>
    </w:p>
    <w:p w14:paraId="73367B5C" w14:textId="77777777" w:rsidR="00A540B7" w:rsidRPr="001D4FEF" w:rsidRDefault="00A540B7" w:rsidP="009D3D4F">
      <w:pPr>
        <w:rPr>
          <w:rFonts w:ascii="Calibri" w:hAnsi="Calibri"/>
          <w:sz w:val="22"/>
          <w:lang w:val="pt-BR"/>
        </w:rPr>
      </w:pPr>
    </w:p>
    <w:p w14:paraId="0C2772B5" w14:textId="77777777"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br w:type="page"/>
      </w:r>
    </w:p>
    <w:p w14:paraId="60684E03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1" w:name="_Toc242451444"/>
      <w:bookmarkEnd w:id="13"/>
      <w:bookmarkEnd w:id="14"/>
      <w:bookmarkEnd w:id="15"/>
      <w:bookmarkEnd w:id="16"/>
      <w:bookmarkEnd w:id="17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21"/>
    </w:p>
    <w:p w14:paraId="1C85B524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2"/>
    </w:p>
    <w:p w14:paraId="5082D6B5" w14:textId="77777777" w:rsidR="00592CCF" w:rsidRPr="001D4FEF" w:rsidRDefault="00592CCF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4673B32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3"/>
    </w:p>
    <w:p w14:paraId="5FAD7B85" w14:textId="77777777" w:rsidR="001173B8" w:rsidRPr="001D4FEF" w:rsidRDefault="001173B8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1D6883A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4"/>
    </w:p>
    <w:p w14:paraId="4D90159B" w14:textId="77777777" w:rsidR="001173B8" w:rsidRPr="001D4FEF" w:rsidRDefault="00522B1B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2B99B706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5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5"/>
    </w:p>
    <w:p w14:paraId="430F213E" w14:textId="77777777"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67B2CFA" w14:textId="77777777"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6" w:name="_Toc78907482"/>
      <w:bookmarkStart w:id="27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6"/>
      <w:bookmarkEnd w:id="27"/>
    </w:p>
    <w:p w14:paraId="2E794A6A" w14:textId="77777777" w:rsidR="00E911BC" w:rsidRPr="001D4FEF" w:rsidRDefault="00E911BC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7E2884F1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8" w:name="_Toc78907483"/>
      <w:bookmarkStart w:id="29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8"/>
      <w:bookmarkEnd w:id="29"/>
    </w:p>
    <w:p w14:paraId="738119D8" w14:textId="77777777" w:rsidR="001173B8" w:rsidRPr="001D4FEF" w:rsidRDefault="001173B8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AC95CE5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0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30"/>
    </w:p>
    <w:p w14:paraId="59FD868C" w14:textId="77777777"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6E1F7C0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1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31"/>
    </w:p>
    <w:p w14:paraId="48E60A35" w14:textId="77777777" w:rsidR="00C27925" w:rsidRPr="001D4FEF" w:rsidRDefault="00C27925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C228239" w14:textId="77777777"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32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32"/>
    </w:p>
    <w:p w14:paraId="7EE4803E" w14:textId="77777777" w:rsidR="009E2111" w:rsidRDefault="009E2111" w:rsidP="009E2111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Sistema devera salva </w:t>
      </w:r>
      <w:proofErr w:type="spellStart"/>
      <w:r>
        <w:rPr>
          <w:rFonts w:ascii="Calibri" w:hAnsi="Calibri"/>
          <w:sz w:val="22"/>
          <w:lang w:val="pt-BR"/>
        </w:rPr>
        <w:t>ultima</w:t>
      </w:r>
      <w:proofErr w:type="spellEnd"/>
      <w:r>
        <w:rPr>
          <w:rFonts w:ascii="Calibri" w:hAnsi="Calibri"/>
          <w:sz w:val="22"/>
          <w:lang w:val="pt-BR"/>
        </w:rPr>
        <w:t xml:space="preserve"> </w:t>
      </w:r>
      <w:proofErr w:type="gramStart"/>
      <w:r>
        <w:rPr>
          <w:rFonts w:ascii="Calibri" w:hAnsi="Calibri"/>
          <w:sz w:val="22"/>
          <w:lang w:val="pt-BR"/>
        </w:rPr>
        <w:t>atualizações  do</w:t>
      </w:r>
      <w:proofErr w:type="gramEnd"/>
      <w:r>
        <w:rPr>
          <w:rFonts w:ascii="Calibri" w:hAnsi="Calibri"/>
          <w:sz w:val="22"/>
          <w:lang w:val="pt-BR"/>
        </w:rPr>
        <w:t xml:space="preserve"> usuário caso o sistema caia</w:t>
      </w:r>
      <w:r w:rsidRPr="001D4FEF">
        <w:rPr>
          <w:rFonts w:ascii="Calibri" w:hAnsi="Calibri"/>
          <w:sz w:val="22"/>
          <w:lang w:val="pt-BR"/>
        </w:rPr>
        <w:t>.</w:t>
      </w:r>
    </w:p>
    <w:p w14:paraId="1F18B67F" w14:textId="77777777" w:rsidR="009E2111" w:rsidRDefault="009E2111" w:rsidP="009E2111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Caso o </w:t>
      </w:r>
      <w:proofErr w:type="gramStart"/>
      <w:r>
        <w:rPr>
          <w:rFonts w:ascii="Calibri" w:hAnsi="Calibri"/>
          <w:sz w:val="22"/>
          <w:lang w:val="pt-BR"/>
        </w:rPr>
        <w:t>sistema  apresente</w:t>
      </w:r>
      <w:proofErr w:type="gramEnd"/>
      <w:r>
        <w:rPr>
          <w:rFonts w:ascii="Calibri" w:hAnsi="Calibri"/>
          <w:sz w:val="22"/>
          <w:lang w:val="pt-BR"/>
        </w:rPr>
        <w:t xml:space="preserve"> alguma falha no seu procedimento ,o sistema devera exibir mensagens reportando o erro ao usuário especificamente onde o erro </w:t>
      </w:r>
      <w:proofErr w:type="spellStart"/>
      <w:r>
        <w:rPr>
          <w:rFonts w:ascii="Calibri" w:hAnsi="Calibri"/>
          <w:sz w:val="22"/>
          <w:lang w:val="pt-BR"/>
        </w:rPr>
        <w:t>esta</w:t>
      </w:r>
      <w:proofErr w:type="spellEnd"/>
      <w:r>
        <w:rPr>
          <w:rFonts w:ascii="Calibri" w:hAnsi="Calibri"/>
          <w:sz w:val="22"/>
          <w:lang w:val="pt-BR"/>
        </w:rPr>
        <w:t xml:space="preserve"> ocorrendo.</w:t>
      </w:r>
    </w:p>
    <w:p w14:paraId="121DF63D" w14:textId="77777777" w:rsidR="009E2111" w:rsidRDefault="009E2111" w:rsidP="009E2111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Caso o sistema aja uma falha na </w:t>
      </w:r>
      <w:proofErr w:type="gramStart"/>
      <w:r>
        <w:rPr>
          <w:rFonts w:ascii="Calibri" w:hAnsi="Calibri"/>
          <w:sz w:val="22"/>
          <w:lang w:val="pt-BR"/>
        </w:rPr>
        <w:t>conexão  do</w:t>
      </w:r>
      <w:proofErr w:type="gramEnd"/>
      <w:r>
        <w:rPr>
          <w:rFonts w:ascii="Calibri" w:hAnsi="Calibri"/>
          <w:sz w:val="22"/>
          <w:lang w:val="pt-BR"/>
        </w:rPr>
        <w:t xml:space="preserve"> sistema ele devera salva todas  atualizações feitas no sistema.</w:t>
      </w:r>
    </w:p>
    <w:p w14:paraId="70E7924D" w14:textId="77777777" w:rsidR="009E2111" w:rsidRPr="009E2111" w:rsidRDefault="009E2111" w:rsidP="009E2111">
      <w:pPr>
        <w:rPr>
          <w:lang w:val="pt-BR"/>
        </w:rPr>
      </w:pPr>
    </w:p>
    <w:p w14:paraId="12EA9EEC" w14:textId="227C3C4F" w:rsidR="001173B8" w:rsidRPr="001D4FEF" w:rsidRDefault="001173B8" w:rsidP="009E2111">
      <w:pPr>
        <w:pStyle w:val="Corpodetexto"/>
        <w:ind w:left="1080"/>
        <w:jc w:val="both"/>
        <w:rPr>
          <w:rFonts w:ascii="Calibri" w:hAnsi="Calibri"/>
          <w:sz w:val="22"/>
          <w:lang w:val="pt-BR"/>
        </w:rPr>
      </w:pPr>
    </w:p>
    <w:p w14:paraId="4DDF91E2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3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33"/>
    </w:p>
    <w:p w14:paraId="016E82EA" w14:textId="15A6F04D" w:rsidR="009E2111" w:rsidRDefault="00B062B3" w:rsidP="009E2111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  <w:r w:rsidR="009E2111" w:rsidRPr="009E2111">
        <w:rPr>
          <w:rFonts w:ascii="Calibri" w:hAnsi="Calibri"/>
          <w:sz w:val="22"/>
          <w:lang w:val="pt-BR"/>
        </w:rPr>
        <w:t xml:space="preserve"> </w:t>
      </w:r>
      <w:r w:rsidR="009E2111">
        <w:rPr>
          <w:rFonts w:ascii="Calibri" w:hAnsi="Calibri"/>
          <w:sz w:val="22"/>
          <w:lang w:val="pt-BR"/>
        </w:rPr>
        <w:t xml:space="preserve">Verifica se o </w:t>
      </w:r>
      <w:proofErr w:type="spellStart"/>
      <w:r w:rsidR="009E2111">
        <w:rPr>
          <w:rFonts w:ascii="Calibri" w:hAnsi="Calibri"/>
          <w:sz w:val="22"/>
          <w:lang w:val="pt-BR"/>
        </w:rPr>
        <w:t>unistall</w:t>
      </w:r>
      <w:proofErr w:type="spellEnd"/>
      <w:r w:rsidR="009E2111">
        <w:rPr>
          <w:rFonts w:ascii="Calibri" w:hAnsi="Calibri"/>
          <w:sz w:val="22"/>
          <w:lang w:val="pt-BR"/>
        </w:rPr>
        <w:t xml:space="preserve"> do </w:t>
      </w:r>
      <w:proofErr w:type="gramStart"/>
      <w:r w:rsidR="009E2111">
        <w:rPr>
          <w:rFonts w:ascii="Calibri" w:hAnsi="Calibri"/>
          <w:sz w:val="22"/>
          <w:lang w:val="pt-BR"/>
        </w:rPr>
        <w:t xml:space="preserve">sistema  </w:t>
      </w:r>
      <w:proofErr w:type="spellStart"/>
      <w:r w:rsidR="009E2111">
        <w:rPr>
          <w:rFonts w:ascii="Calibri" w:hAnsi="Calibri"/>
          <w:sz w:val="22"/>
          <w:lang w:val="pt-BR"/>
        </w:rPr>
        <w:t>esta</w:t>
      </w:r>
      <w:proofErr w:type="spellEnd"/>
      <w:proofErr w:type="gramEnd"/>
      <w:r w:rsidR="009E2111">
        <w:rPr>
          <w:rFonts w:ascii="Calibri" w:hAnsi="Calibri"/>
          <w:sz w:val="22"/>
          <w:lang w:val="pt-BR"/>
        </w:rPr>
        <w:t xml:space="preserve"> exatamente excluindo todos seus arquivos do </w:t>
      </w:r>
      <w:proofErr w:type="spellStart"/>
      <w:r w:rsidR="009E2111">
        <w:rPr>
          <w:rFonts w:ascii="Calibri" w:hAnsi="Calibri"/>
          <w:sz w:val="22"/>
          <w:lang w:val="pt-BR"/>
        </w:rPr>
        <w:t>pc</w:t>
      </w:r>
      <w:proofErr w:type="spellEnd"/>
      <w:r w:rsidR="009E2111">
        <w:rPr>
          <w:rFonts w:ascii="Calibri" w:hAnsi="Calibri"/>
          <w:sz w:val="22"/>
          <w:lang w:val="pt-BR"/>
        </w:rPr>
        <w:t xml:space="preserve"> do usuário</w:t>
      </w:r>
      <w:r w:rsidR="009E2111" w:rsidRPr="001D4FEF">
        <w:rPr>
          <w:rFonts w:ascii="Calibri" w:hAnsi="Calibri"/>
          <w:sz w:val="22"/>
          <w:lang w:val="pt-BR"/>
        </w:rPr>
        <w:t>.</w:t>
      </w:r>
    </w:p>
    <w:p w14:paraId="07A0FEF0" w14:textId="77777777" w:rsidR="009E2111" w:rsidRDefault="009E2111" w:rsidP="009E2111">
      <w:pPr>
        <w:pStyle w:val="Corpodetexto"/>
        <w:numPr>
          <w:ilvl w:val="0"/>
          <w:numId w:val="22"/>
        </w:numPr>
        <w:rPr>
          <w:sz w:val="22"/>
          <w:lang w:val="pt-BR"/>
        </w:rPr>
      </w:pPr>
      <w:r>
        <w:rPr>
          <w:sz w:val="22"/>
          <w:lang w:val="pt-BR"/>
        </w:rPr>
        <w:t>Verifique que a instalação do sistema ocorre normalmente em todas as máquinas.</w:t>
      </w:r>
    </w:p>
    <w:p w14:paraId="4660EBF2" w14:textId="77777777" w:rsidR="009E2111" w:rsidRDefault="009E2111" w:rsidP="009E2111">
      <w:pPr>
        <w:pStyle w:val="Corpodetexto"/>
        <w:numPr>
          <w:ilvl w:val="0"/>
          <w:numId w:val="22"/>
        </w:numPr>
        <w:rPr>
          <w:sz w:val="22"/>
          <w:lang w:val="pt-BR"/>
        </w:rPr>
      </w:pPr>
      <w:r>
        <w:rPr>
          <w:sz w:val="22"/>
          <w:lang w:val="pt-BR"/>
        </w:rPr>
        <w:t>Verifique que qualquer terminal do sistema do sistema é capaz de rodar o TIG normalmente.</w:t>
      </w:r>
    </w:p>
    <w:p w14:paraId="0F486F15" w14:textId="77777777" w:rsidR="009E2111" w:rsidRDefault="009E2111" w:rsidP="009E2111">
      <w:pPr>
        <w:pStyle w:val="Corpodetexto"/>
        <w:numPr>
          <w:ilvl w:val="0"/>
          <w:numId w:val="22"/>
        </w:numPr>
        <w:rPr>
          <w:sz w:val="22"/>
          <w:lang w:val="pt-BR"/>
        </w:rPr>
      </w:pPr>
      <w:r>
        <w:rPr>
          <w:sz w:val="22"/>
          <w:lang w:val="pt-BR"/>
        </w:rPr>
        <w:t>Verifique que o sistema é capaz de obter e atualizar as informações úteis a que se propõe a disponibilizar.</w:t>
      </w:r>
    </w:p>
    <w:p w14:paraId="68DA316C" w14:textId="77777777" w:rsidR="009E2111" w:rsidRDefault="009E2111" w:rsidP="009E2111">
      <w:pPr>
        <w:pStyle w:val="Corpodetexto"/>
        <w:numPr>
          <w:ilvl w:val="0"/>
          <w:numId w:val="22"/>
        </w:numPr>
        <w:rPr>
          <w:sz w:val="22"/>
          <w:lang w:val="pt-BR"/>
        </w:rPr>
      </w:pPr>
      <w:r>
        <w:rPr>
          <w:sz w:val="22"/>
          <w:lang w:val="pt-BR"/>
        </w:rPr>
        <w:t>Verifique que o espaço disponível em disco para informações deve ser capaz de armazenar todos os dados/atualizações que forem cadastrados.</w:t>
      </w:r>
    </w:p>
    <w:p w14:paraId="14EC7641" w14:textId="77777777" w:rsidR="001173B8" w:rsidRPr="001D4FEF" w:rsidRDefault="001173B8" w:rsidP="000B0543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</w:p>
    <w:p w14:paraId="4E814559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34" w:name="_Toc314978533"/>
      <w:bookmarkStart w:id="35" w:name="_Toc324843639"/>
      <w:bookmarkStart w:id="36" w:name="_Toc324851946"/>
      <w:bookmarkStart w:id="37" w:name="_Toc324915529"/>
      <w:bookmarkStart w:id="38" w:name="_Toc433104442"/>
      <w:r w:rsidRPr="001D4FEF">
        <w:rPr>
          <w:rFonts w:ascii="Calibri" w:hAnsi="Calibri"/>
          <w:sz w:val="26"/>
          <w:lang w:val="pt-BR"/>
        </w:rPr>
        <w:br w:type="page"/>
      </w:r>
      <w:bookmarkStart w:id="39" w:name="_Toc242451455"/>
      <w:bookmarkStart w:id="40" w:name="_Toc314978535"/>
      <w:bookmarkEnd w:id="34"/>
      <w:bookmarkEnd w:id="35"/>
      <w:bookmarkEnd w:id="36"/>
      <w:bookmarkEnd w:id="37"/>
      <w:bookmarkEnd w:id="38"/>
      <w:r w:rsidRPr="001D4FEF">
        <w:rPr>
          <w:rFonts w:ascii="Calibri" w:hAnsi="Calibri"/>
          <w:sz w:val="26"/>
          <w:lang w:val="pt-BR"/>
        </w:rPr>
        <w:lastRenderedPageBreak/>
        <w:t>Estratégia de Teste</w:t>
      </w:r>
      <w:bookmarkEnd w:id="39"/>
    </w:p>
    <w:p w14:paraId="504E47D7" w14:textId="77777777"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41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41"/>
    </w:p>
    <w:p w14:paraId="6626DB25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2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42"/>
    </w:p>
    <w:p w14:paraId="7BB204B0" w14:textId="77777777"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1D4FEF" w14:paraId="5122BD5B" w14:textId="77777777">
        <w:trPr>
          <w:cantSplit/>
        </w:trPr>
        <w:tc>
          <w:tcPr>
            <w:tcW w:w="2211" w:type="dxa"/>
          </w:tcPr>
          <w:p w14:paraId="776AC381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55DB1789" w14:textId="77777777" w:rsidR="001173B8" w:rsidRPr="001D4FEF" w:rsidRDefault="001173B8" w:rsidP="001173B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74C3ECAC" w14:textId="77777777">
        <w:trPr>
          <w:cantSplit/>
        </w:trPr>
        <w:tc>
          <w:tcPr>
            <w:tcW w:w="2211" w:type="dxa"/>
          </w:tcPr>
          <w:p w14:paraId="3CC73D0D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27DF244" w14:textId="77777777" w:rsidR="001173B8" w:rsidRPr="001D4FEF" w:rsidRDefault="001173B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6D5494E5" w14:textId="77777777">
        <w:trPr>
          <w:cantSplit/>
        </w:trPr>
        <w:tc>
          <w:tcPr>
            <w:tcW w:w="2211" w:type="dxa"/>
          </w:tcPr>
          <w:p w14:paraId="1B5B77C0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F0DBE91" w14:textId="77777777" w:rsidR="001173B8" w:rsidRPr="001D4FEF" w:rsidRDefault="001173B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24FEC0D8" w14:textId="77777777">
        <w:trPr>
          <w:cantSplit/>
        </w:trPr>
        <w:tc>
          <w:tcPr>
            <w:tcW w:w="2211" w:type="dxa"/>
          </w:tcPr>
          <w:p w14:paraId="60E0F553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1304CCA" w14:textId="77777777" w:rsidR="001173B8" w:rsidRPr="001D4FEF" w:rsidRDefault="001173B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5C38E1AE" w14:textId="77777777"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14:paraId="0D36A76E" w14:textId="77777777"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43" w:name="_Toc242451458"/>
      <w:bookmarkEnd w:id="40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43"/>
      <w:r w:rsidR="00F26F0E" w:rsidRPr="001D4FEF">
        <w:rPr>
          <w:rFonts w:ascii="Calibri" w:hAnsi="Calibri"/>
          <w:b/>
          <w:sz w:val="22"/>
          <w:lang w:val="pt-BR"/>
        </w:rPr>
        <w:t xml:space="preserve"> </w:t>
      </w:r>
    </w:p>
    <w:p w14:paraId="04C1EAED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44" w:name="_Toc314978536"/>
      <w:bookmarkStart w:id="45" w:name="_Toc324843643"/>
      <w:bookmarkStart w:id="46" w:name="_Toc324851950"/>
      <w:bookmarkStart w:id="47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082EC67" w14:textId="77777777" w:rsidTr="00562868">
        <w:trPr>
          <w:cantSplit/>
        </w:trPr>
        <w:tc>
          <w:tcPr>
            <w:tcW w:w="2211" w:type="dxa"/>
          </w:tcPr>
          <w:bookmarkEnd w:id="44"/>
          <w:bookmarkEnd w:id="45"/>
          <w:bookmarkEnd w:id="46"/>
          <w:bookmarkEnd w:id="47"/>
          <w:p w14:paraId="1E5E2FE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E60BEC2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26418AA1" w14:textId="77777777" w:rsidTr="00562868">
        <w:trPr>
          <w:cantSplit/>
        </w:trPr>
        <w:tc>
          <w:tcPr>
            <w:tcW w:w="2211" w:type="dxa"/>
          </w:tcPr>
          <w:p w14:paraId="39B3C951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13EEE1C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AC824FB" w14:textId="77777777" w:rsidTr="00562868">
        <w:trPr>
          <w:cantSplit/>
        </w:trPr>
        <w:tc>
          <w:tcPr>
            <w:tcW w:w="2211" w:type="dxa"/>
          </w:tcPr>
          <w:p w14:paraId="3B700FE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551E69A8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BBC7C4D" w14:textId="77777777" w:rsidTr="00562868">
        <w:trPr>
          <w:cantSplit/>
        </w:trPr>
        <w:tc>
          <w:tcPr>
            <w:tcW w:w="2211" w:type="dxa"/>
          </w:tcPr>
          <w:p w14:paraId="3B3F679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A759407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8F972CE" w14:textId="77777777"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44B64B10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8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8"/>
    </w:p>
    <w:p w14:paraId="206A72D1" w14:textId="77777777"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9" w:name="_Toc327254066"/>
      <w:bookmarkStart w:id="50" w:name="_Toc327255031"/>
      <w:bookmarkStart w:id="51" w:name="_Toc327255100"/>
      <w:bookmarkStart w:id="52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59BFACD3" w14:textId="77777777" w:rsidTr="00562868">
        <w:trPr>
          <w:cantSplit/>
        </w:trPr>
        <w:tc>
          <w:tcPr>
            <w:tcW w:w="2211" w:type="dxa"/>
          </w:tcPr>
          <w:p w14:paraId="2EC372C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3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B16EE46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47157E26" w14:textId="77777777" w:rsidTr="00562868">
        <w:trPr>
          <w:cantSplit/>
        </w:trPr>
        <w:tc>
          <w:tcPr>
            <w:tcW w:w="2211" w:type="dxa"/>
          </w:tcPr>
          <w:p w14:paraId="2955F9B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625A8E64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916211B" w14:textId="77777777" w:rsidTr="00562868">
        <w:trPr>
          <w:cantSplit/>
        </w:trPr>
        <w:tc>
          <w:tcPr>
            <w:tcW w:w="2211" w:type="dxa"/>
          </w:tcPr>
          <w:p w14:paraId="1E9560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639A7F65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E98AD83" w14:textId="77777777" w:rsidTr="00562868">
        <w:trPr>
          <w:cantSplit/>
        </w:trPr>
        <w:tc>
          <w:tcPr>
            <w:tcW w:w="2211" w:type="dxa"/>
          </w:tcPr>
          <w:p w14:paraId="2100D35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7B9665C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22456F7B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CD282F2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12F65FC6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54" w:name="_Toc242451460"/>
      <w:bookmarkEnd w:id="49"/>
      <w:bookmarkEnd w:id="50"/>
      <w:bookmarkEnd w:id="51"/>
      <w:bookmarkEnd w:id="52"/>
      <w:bookmarkEnd w:id="53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54"/>
    </w:p>
    <w:p w14:paraId="10C4EAF3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E9A9ED2" w14:textId="77777777" w:rsidTr="00562868">
        <w:trPr>
          <w:cantSplit/>
        </w:trPr>
        <w:tc>
          <w:tcPr>
            <w:tcW w:w="2211" w:type="dxa"/>
          </w:tcPr>
          <w:p w14:paraId="6D7632B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A844010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199945F5" w14:textId="77777777" w:rsidTr="00562868">
        <w:trPr>
          <w:cantSplit/>
        </w:trPr>
        <w:tc>
          <w:tcPr>
            <w:tcW w:w="2211" w:type="dxa"/>
          </w:tcPr>
          <w:p w14:paraId="3CCBC58A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06624A8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1EAF254" w14:textId="77777777" w:rsidTr="00562868">
        <w:trPr>
          <w:cantSplit/>
        </w:trPr>
        <w:tc>
          <w:tcPr>
            <w:tcW w:w="2211" w:type="dxa"/>
          </w:tcPr>
          <w:p w14:paraId="281D847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14:paraId="0F6FDFD7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FDEF6A6" w14:textId="77777777" w:rsidTr="00562868">
        <w:trPr>
          <w:cantSplit/>
        </w:trPr>
        <w:tc>
          <w:tcPr>
            <w:tcW w:w="2211" w:type="dxa"/>
          </w:tcPr>
          <w:p w14:paraId="3D5F555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D598F6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7A919CA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D4F5244" w14:textId="77777777"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55" w:name="_Toc242451461"/>
      <w:r w:rsidRPr="001D4FEF">
        <w:rPr>
          <w:rFonts w:ascii="Calibri" w:hAnsi="Calibri"/>
          <w:b/>
          <w:sz w:val="22"/>
          <w:lang w:val="pt-BR"/>
        </w:rPr>
        <w:t>Teste de Carga</w:t>
      </w:r>
      <w:bookmarkEnd w:id="55"/>
    </w:p>
    <w:p w14:paraId="4713EC85" w14:textId="77777777"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9923B34" w14:textId="77777777" w:rsidTr="00562868">
        <w:trPr>
          <w:cantSplit/>
        </w:trPr>
        <w:tc>
          <w:tcPr>
            <w:tcW w:w="2211" w:type="dxa"/>
          </w:tcPr>
          <w:p w14:paraId="626580C8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6" w:name="_Toc78907496"/>
            <w:bookmarkStart w:id="57" w:name="_Toc327254070"/>
            <w:bookmarkStart w:id="58" w:name="_Toc327255035"/>
            <w:bookmarkStart w:id="59" w:name="_Toc327255104"/>
            <w:bookmarkStart w:id="60" w:name="_Toc327255343"/>
            <w:bookmarkStart w:id="61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B0A6A05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439AEB3F" w14:textId="77777777" w:rsidTr="00562868">
        <w:trPr>
          <w:cantSplit/>
        </w:trPr>
        <w:tc>
          <w:tcPr>
            <w:tcW w:w="2211" w:type="dxa"/>
          </w:tcPr>
          <w:p w14:paraId="49F5F7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C1B6FBF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673EA691" w14:textId="77777777" w:rsidTr="00562868">
        <w:trPr>
          <w:cantSplit/>
        </w:trPr>
        <w:tc>
          <w:tcPr>
            <w:tcW w:w="2211" w:type="dxa"/>
          </w:tcPr>
          <w:p w14:paraId="293FA947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A4DD70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1F71CC3" w14:textId="77777777" w:rsidTr="00562868">
        <w:trPr>
          <w:cantSplit/>
        </w:trPr>
        <w:tc>
          <w:tcPr>
            <w:tcW w:w="2211" w:type="dxa"/>
          </w:tcPr>
          <w:p w14:paraId="6988FB0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4712A95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70173A7B" w14:textId="77777777"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14:paraId="462B7220" w14:textId="77777777"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2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6"/>
      <w:bookmarkEnd w:id="62"/>
    </w:p>
    <w:p w14:paraId="0BC60FC4" w14:textId="77777777"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2D66C1BD" w14:textId="77777777" w:rsidTr="00562868">
        <w:trPr>
          <w:cantSplit/>
        </w:trPr>
        <w:tc>
          <w:tcPr>
            <w:tcW w:w="2211" w:type="dxa"/>
          </w:tcPr>
          <w:bookmarkEnd w:id="57"/>
          <w:bookmarkEnd w:id="58"/>
          <w:bookmarkEnd w:id="59"/>
          <w:bookmarkEnd w:id="60"/>
          <w:bookmarkEnd w:id="61"/>
          <w:p w14:paraId="4857996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3A433DE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7E13B7D" w14:textId="77777777" w:rsidTr="00562868">
        <w:trPr>
          <w:cantSplit/>
        </w:trPr>
        <w:tc>
          <w:tcPr>
            <w:tcW w:w="2211" w:type="dxa"/>
          </w:tcPr>
          <w:p w14:paraId="5A232D5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128EB5CD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8CEBBAF" w14:textId="77777777" w:rsidTr="00562868">
        <w:trPr>
          <w:cantSplit/>
        </w:trPr>
        <w:tc>
          <w:tcPr>
            <w:tcW w:w="2211" w:type="dxa"/>
          </w:tcPr>
          <w:p w14:paraId="66B3DED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D797D75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294E79F1" w14:textId="77777777" w:rsidTr="00562868">
        <w:trPr>
          <w:cantSplit/>
        </w:trPr>
        <w:tc>
          <w:tcPr>
            <w:tcW w:w="2211" w:type="dxa"/>
          </w:tcPr>
          <w:p w14:paraId="0E02FBA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237DB9D2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42A8E56C" w14:textId="77777777"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64763606" w14:textId="77777777"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 xml:space="preserve"> </w:t>
      </w:r>
      <w:bookmarkStart w:id="63" w:name="_Toc78907497"/>
      <w:bookmarkStart w:id="64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63"/>
      <w:bookmarkEnd w:id="64"/>
    </w:p>
    <w:p w14:paraId="2603838F" w14:textId="77777777"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429EF6F" w14:textId="77777777" w:rsidTr="00562868">
        <w:trPr>
          <w:cantSplit/>
        </w:trPr>
        <w:tc>
          <w:tcPr>
            <w:tcW w:w="2211" w:type="dxa"/>
          </w:tcPr>
          <w:p w14:paraId="6FDAD6B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794DF607" w14:textId="77777777" w:rsidR="009E2111" w:rsidRDefault="009E2111" w:rsidP="009E2111">
            <w:pPr>
              <w:pStyle w:val="Corpodetexto"/>
              <w:tabs>
                <w:tab w:val="left" w:pos="601"/>
              </w:tabs>
              <w:ind w:left="318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Verifique que os alvos de teste instalam apropriadamente em cada configuração de hardware necessária sobre as seguintes condições:</w:t>
            </w:r>
          </w:p>
          <w:p w14:paraId="3EE46EF1" w14:textId="77777777" w:rsidR="009E2111" w:rsidRDefault="009E2111" w:rsidP="009E2111">
            <w:pPr>
              <w:pStyle w:val="Corpodetexto"/>
              <w:tabs>
                <w:tab w:val="left" w:pos="601"/>
              </w:tabs>
              <w:ind w:left="318"/>
              <w:rPr>
                <w:sz w:val="22"/>
                <w:lang w:val="pt-BR"/>
              </w:rPr>
            </w:pPr>
          </w:p>
          <w:p w14:paraId="5C80EBE4" w14:textId="77777777" w:rsidR="009E2111" w:rsidRDefault="009E2111" w:rsidP="009E2111">
            <w:pPr>
              <w:pStyle w:val="Corpodetexto"/>
              <w:numPr>
                <w:ilvl w:val="0"/>
                <w:numId w:val="15"/>
              </w:numPr>
              <w:tabs>
                <w:tab w:val="clear" w:pos="360"/>
                <w:tab w:val="left" w:pos="743"/>
              </w:tabs>
              <w:ind w:left="318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Uma nova instalação, em um nova máquina, que nunca fora anteriormente instalada com o (MM).</w:t>
            </w:r>
          </w:p>
          <w:p w14:paraId="58E66996" w14:textId="77777777" w:rsidR="009E2111" w:rsidRDefault="009E2111" w:rsidP="009E2111">
            <w:pPr>
              <w:numPr>
                <w:ilvl w:val="0"/>
                <w:numId w:val="15"/>
              </w:numPr>
              <w:tabs>
                <w:tab w:val="clear" w:pos="360"/>
                <w:tab w:val="left" w:pos="743"/>
              </w:tabs>
              <w:ind w:left="318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Atualização, numa máquina onde o (MM) já fora previamente instalado, para a mesma versão</w:t>
            </w:r>
          </w:p>
          <w:p w14:paraId="1A6D7E94" w14:textId="77777777" w:rsidR="009E2111" w:rsidRDefault="009E2111" w:rsidP="009E2111">
            <w:pPr>
              <w:pStyle w:val="Corpodetexto"/>
              <w:numPr>
                <w:ilvl w:val="0"/>
                <w:numId w:val="15"/>
              </w:numPr>
              <w:tabs>
                <w:tab w:val="clear" w:pos="360"/>
                <w:tab w:val="left" w:pos="743"/>
              </w:tabs>
              <w:ind w:left="318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Excluir todos seus arquivos caso o usuário apite pela opção </w:t>
            </w:r>
            <w:proofErr w:type="spellStart"/>
            <w:r>
              <w:rPr>
                <w:sz w:val="22"/>
                <w:lang w:val="pt-BR"/>
              </w:rPr>
              <w:t>Unistall</w:t>
            </w:r>
            <w:proofErr w:type="spellEnd"/>
          </w:p>
          <w:p w14:paraId="396B4B06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958F485" w14:textId="77777777" w:rsidTr="00562868">
        <w:trPr>
          <w:cantSplit/>
        </w:trPr>
        <w:tc>
          <w:tcPr>
            <w:tcW w:w="2211" w:type="dxa"/>
          </w:tcPr>
          <w:p w14:paraId="37D34F6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Técnica:</w:t>
            </w:r>
          </w:p>
        </w:tc>
        <w:tc>
          <w:tcPr>
            <w:tcW w:w="6627" w:type="dxa"/>
          </w:tcPr>
          <w:p w14:paraId="00D26A0B" w14:textId="77777777" w:rsidR="009E2111" w:rsidRPr="003A1D39" w:rsidRDefault="009E2111" w:rsidP="009E2111">
            <w:pPr>
              <w:tabs>
                <w:tab w:val="left" w:pos="743"/>
              </w:tabs>
              <w:ind w:left="318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Manualmente ou desenvolva scripts automatizados, para validar a condição da máquina alvo – novo TIG nunca instalado; TIG na mesma versão ou versão mais velha já instalada.</w:t>
            </w:r>
          </w:p>
          <w:p w14:paraId="233ACC90" w14:textId="77777777" w:rsidR="009E2111" w:rsidRDefault="009E2111" w:rsidP="009E2111">
            <w:pPr>
              <w:tabs>
                <w:tab w:val="left" w:pos="743"/>
              </w:tabs>
              <w:ind w:left="318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Começar ou executar a instalação</w:t>
            </w:r>
          </w:p>
          <w:p w14:paraId="21C67C5E" w14:textId="77777777" w:rsidR="009E2111" w:rsidRDefault="009E2111" w:rsidP="009E2111">
            <w:pPr>
              <w:tabs>
                <w:tab w:val="left" w:pos="743"/>
              </w:tabs>
              <w:ind w:left="318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Usando um subgrupo predeterminado de scripts de teste de funções, rode as transações.</w:t>
            </w:r>
          </w:p>
          <w:p w14:paraId="40996F8B" w14:textId="569DEF23" w:rsidR="00562868" w:rsidRPr="001D4FEF" w:rsidRDefault="009E2111" w:rsidP="009E2111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     Executar aplicativo com o nome “</w:t>
            </w:r>
            <w:proofErr w:type="spellStart"/>
            <w:r>
              <w:rPr>
                <w:sz w:val="22"/>
                <w:lang w:val="pt-BR"/>
              </w:rPr>
              <w:t>unistall</w:t>
            </w:r>
            <w:proofErr w:type="spellEnd"/>
            <w:r>
              <w:rPr>
                <w:sz w:val="22"/>
                <w:lang w:val="pt-BR"/>
              </w:rPr>
              <w:t>” dentro da pasta onde o                       sistema foi instalado.</w:t>
            </w:r>
          </w:p>
        </w:tc>
      </w:tr>
      <w:tr w:rsidR="00562868" w:rsidRPr="001D4FEF" w14:paraId="0BDDDF9C" w14:textId="77777777" w:rsidTr="00562868">
        <w:trPr>
          <w:cantSplit/>
        </w:trPr>
        <w:tc>
          <w:tcPr>
            <w:tcW w:w="2211" w:type="dxa"/>
          </w:tcPr>
          <w:p w14:paraId="44A98807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3938302B" w14:textId="77777777" w:rsidR="009E2111" w:rsidRDefault="009E2111" w:rsidP="009E2111">
            <w:pPr>
              <w:pStyle w:val="Corpodetexto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As transações do (MM)executam de forma bem sucedida, sem falha.</w:t>
            </w:r>
          </w:p>
          <w:p w14:paraId="36D45C18" w14:textId="3B9CB936" w:rsidR="00562868" w:rsidRPr="001D4FEF" w:rsidRDefault="009E2111" w:rsidP="009E2111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>Todos arquivos da pasta do (MM) deverão ser completamente apagados</w:t>
            </w:r>
          </w:p>
        </w:tc>
      </w:tr>
      <w:tr w:rsidR="00562868" w:rsidRPr="001D4FEF" w14:paraId="396BAF3C" w14:textId="77777777" w:rsidTr="00562868">
        <w:trPr>
          <w:cantSplit/>
        </w:trPr>
        <w:tc>
          <w:tcPr>
            <w:tcW w:w="2211" w:type="dxa"/>
          </w:tcPr>
          <w:p w14:paraId="59D823CF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53E2A89F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732E519B" w14:textId="77777777"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14:paraId="52FDAC15" w14:textId="77777777"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5" w:name="_Toc78907498"/>
      <w:bookmarkStart w:id="66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65"/>
      <w:bookmarkEnd w:id="66"/>
    </w:p>
    <w:p w14:paraId="68BF765F" w14:textId="77777777"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7" w:name="_Toc314978543"/>
      <w:bookmarkStart w:id="68" w:name="_Toc324843646"/>
      <w:bookmarkStart w:id="69" w:name="_Toc324851953"/>
      <w:bookmarkStart w:id="70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14:paraId="142D0510" w14:textId="77777777"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 w14:paraId="1DB39D8A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1E27F588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7E031727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579C2E93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 w14:paraId="25536550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0EAF6C56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7ADBD15E" w14:textId="0A9D50AA" w:rsidR="001173B8" w:rsidRPr="001D4FEF" w:rsidRDefault="009E211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pt-BR"/>
              </w:rPr>
              <w:t>Não possui</w:t>
            </w:r>
          </w:p>
        </w:tc>
        <w:tc>
          <w:tcPr>
            <w:tcW w:w="3150" w:type="dxa"/>
            <w:tcBorders>
              <w:top w:val="nil"/>
            </w:tcBorders>
          </w:tcPr>
          <w:p w14:paraId="5DFBF0D8" w14:textId="01F90A3A" w:rsidR="001173B8" w:rsidRPr="001D4FEF" w:rsidRDefault="009E211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 possui</w:t>
            </w:r>
          </w:p>
        </w:tc>
      </w:tr>
      <w:tr w:rsidR="00E61FFE" w:rsidRPr="001D4FEF" w14:paraId="38A2996F" w14:textId="77777777" w:rsidTr="008B4EB7">
        <w:trPr>
          <w:jc w:val="center"/>
        </w:trPr>
        <w:tc>
          <w:tcPr>
            <w:tcW w:w="3060" w:type="dxa"/>
          </w:tcPr>
          <w:p w14:paraId="0B62758C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14:paraId="5B443A46" w14:textId="44EB4BB3" w:rsidR="00E61FFE" w:rsidRPr="001D4FEF" w:rsidRDefault="009E211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Excel</w:t>
            </w:r>
          </w:p>
        </w:tc>
        <w:tc>
          <w:tcPr>
            <w:tcW w:w="3150" w:type="dxa"/>
          </w:tcPr>
          <w:p w14:paraId="637C7508" w14:textId="4A09F40A" w:rsidR="00E61FFE" w:rsidRPr="001D4FEF" w:rsidRDefault="009E211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 possui</w:t>
            </w:r>
          </w:p>
        </w:tc>
      </w:tr>
      <w:tr w:rsidR="001173B8" w:rsidRPr="001D4FEF" w14:paraId="4D751E32" w14:textId="77777777">
        <w:trPr>
          <w:jc w:val="center"/>
        </w:trPr>
        <w:tc>
          <w:tcPr>
            <w:tcW w:w="3060" w:type="dxa"/>
          </w:tcPr>
          <w:p w14:paraId="50E515E2" w14:textId="77777777"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14:paraId="7F8561C7" w14:textId="4BC38D92" w:rsidR="001173B8" w:rsidRPr="001D4FEF" w:rsidRDefault="009E211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 possui</w:t>
            </w:r>
          </w:p>
        </w:tc>
        <w:tc>
          <w:tcPr>
            <w:tcW w:w="3150" w:type="dxa"/>
          </w:tcPr>
          <w:p w14:paraId="3B0517F6" w14:textId="7AE3FA79" w:rsidR="001173B8" w:rsidRPr="001D4FEF" w:rsidRDefault="009E211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 possui</w:t>
            </w:r>
          </w:p>
        </w:tc>
      </w:tr>
      <w:tr w:rsidR="001173B8" w:rsidRPr="001D4FEF" w14:paraId="74E21A01" w14:textId="77777777">
        <w:trPr>
          <w:jc w:val="center"/>
        </w:trPr>
        <w:tc>
          <w:tcPr>
            <w:tcW w:w="3060" w:type="dxa"/>
          </w:tcPr>
          <w:p w14:paraId="2114383C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14:paraId="1FBE27FF" w14:textId="2F48F6C2" w:rsidR="001173B8" w:rsidRPr="001D4FEF" w:rsidRDefault="009E211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proofErr w:type="spellStart"/>
            <w:r>
              <w:rPr>
                <w:rFonts w:ascii="Calibri" w:hAnsi="Calibri"/>
                <w:sz w:val="22"/>
              </w:rPr>
              <w:t>GitHub</w:t>
            </w:r>
            <w:proofErr w:type="spellEnd"/>
          </w:p>
        </w:tc>
        <w:tc>
          <w:tcPr>
            <w:tcW w:w="3150" w:type="dxa"/>
          </w:tcPr>
          <w:p w14:paraId="5D111F14" w14:textId="170CF8CF" w:rsidR="001173B8" w:rsidRPr="001D4FEF" w:rsidRDefault="009E211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 possui</w:t>
            </w:r>
          </w:p>
        </w:tc>
      </w:tr>
      <w:tr w:rsidR="00E61FFE" w:rsidRPr="001D4FEF" w14:paraId="42116357" w14:textId="77777777" w:rsidTr="008B4EB7">
        <w:trPr>
          <w:jc w:val="center"/>
        </w:trPr>
        <w:tc>
          <w:tcPr>
            <w:tcW w:w="3060" w:type="dxa"/>
          </w:tcPr>
          <w:p w14:paraId="210C8D1B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14:paraId="798DF848" w14:textId="502C3717" w:rsidR="00E61FFE" w:rsidRPr="001D4FEF" w:rsidRDefault="009E211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 possui</w:t>
            </w:r>
          </w:p>
        </w:tc>
        <w:tc>
          <w:tcPr>
            <w:tcW w:w="3150" w:type="dxa"/>
          </w:tcPr>
          <w:p w14:paraId="567ADA31" w14:textId="67B1D29F" w:rsidR="00E61FFE" w:rsidRPr="001D4FEF" w:rsidRDefault="009E211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 possui</w:t>
            </w:r>
          </w:p>
        </w:tc>
      </w:tr>
      <w:tr w:rsidR="00DB1351" w:rsidRPr="001D4FEF" w14:paraId="1B9A461D" w14:textId="77777777" w:rsidTr="008B4EB7">
        <w:trPr>
          <w:jc w:val="center"/>
        </w:trPr>
        <w:tc>
          <w:tcPr>
            <w:tcW w:w="3060" w:type="dxa"/>
          </w:tcPr>
          <w:p w14:paraId="301CDCC5" w14:textId="77777777" w:rsidR="00DB1351" w:rsidRPr="001D4FEF" w:rsidRDefault="00DB135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14:paraId="5E4E3513" w14:textId="4B4A4313" w:rsidR="00DB1351" w:rsidRPr="001D4FEF" w:rsidRDefault="009E211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 possui</w:t>
            </w:r>
          </w:p>
        </w:tc>
        <w:tc>
          <w:tcPr>
            <w:tcW w:w="3150" w:type="dxa"/>
          </w:tcPr>
          <w:p w14:paraId="79570CFD" w14:textId="2BEA0B29" w:rsidR="00DB1351" w:rsidRPr="001D4FEF" w:rsidRDefault="009E211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 possui</w:t>
            </w:r>
          </w:p>
        </w:tc>
      </w:tr>
      <w:tr w:rsidR="00B20DA1" w:rsidRPr="001D4FEF" w14:paraId="48E98793" w14:textId="77777777" w:rsidTr="00562868">
        <w:trPr>
          <w:jc w:val="center"/>
        </w:trPr>
        <w:tc>
          <w:tcPr>
            <w:tcW w:w="3060" w:type="dxa"/>
          </w:tcPr>
          <w:p w14:paraId="08809849" w14:textId="77777777" w:rsidR="00B20DA1" w:rsidRPr="001D4FEF" w:rsidRDefault="00B20DA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14:paraId="485EE284" w14:textId="7AFC01F2" w:rsidR="00B20DA1" w:rsidRPr="001D4FEF" w:rsidRDefault="009E2111" w:rsidP="009E2111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 possui</w:t>
            </w:r>
          </w:p>
        </w:tc>
        <w:tc>
          <w:tcPr>
            <w:tcW w:w="3150" w:type="dxa"/>
          </w:tcPr>
          <w:p w14:paraId="7B24AC0E" w14:textId="4CBADEDD" w:rsidR="00B20DA1" w:rsidRPr="001D4FEF" w:rsidRDefault="009E2111" w:rsidP="0056286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 possui</w:t>
            </w:r>
          </w:p>
        </w:tc>
      </w:tr>
      <w:tr w:rsidR="001173B8" w:rsidRPr="001D4FEF" w14:paraId="235E0196" w14:textId="77777777">
        <w:trPr>
          <w:jc w:val="center"/>
        </w:trPr>
        <w:tc>
          <w:tcPr>
            <w:tcW w:w="3060" w:type="dxa"/>
          </w:tcPr>
          <w:p w14:paraId="42030139" w14:textId="77777777" w:rsidR="001173B8" w:rsidRPr="001D4FEF" w:rsidRDefault="00B20DA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14:paraId="0852B3FD" w14:textId="30E39D25" w:rsidR="001173B8" w:rsidRPr="001D4FEF" w:rsidRDefault="009E2111" w:rsidP="009E2111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 possui</w:t>
            </w:r>
          </w:p>
        </w:tc>
        <w:tc>
          <w:tcPr>
            <w:tcW w:w="3150" w:type="dxa"/>
          </w:tcPr>
          <w:p w14:paraId="67CFA0F0" w14:textId="38049C40" w:rsidR="001173B8" w:rsidRPr="001D4FEF" w:rsidRDefault="009E2111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 possui</w:t>
            </w:r>
          </w:p>
        </w:tc>
      </w:tr>
    </w:tbl>
    <w:p w14:paraId="686FAEA2" w14:textId="31D7D134" w:rsidR="001173B8" w:rsidRPr="001D4FEF" w:rsidRDefault="001173B8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71" w:name="_Toc78907502"/>
      <w:bookmarkEnd w:id="67"/>
      <w:bookmarkEnd w:id="68"/>
      <w:bookmarkEnd w:id="69"/>
      <w:bookmarkEnd w:id="70"/>
      <w:r w:rsidRPr="001D4FEF">
        <w:rPr>
          <w:rFonts w:ascii="Calibri" w:hAnsi="Calibri"/>
          <w:sz w:val="26"/>
          <w:lang w:val="pt-BR"/>
        </w:rPr>
        <w:t xml:space="preserve"> </w:t>
      </w:r>
      <w:bookmarkStart w:id="72" w:name="_Toc242451465"/>
      <w:r w:rsidR="008B4EB7" w:rsidRPr="001D4FEF">
        <w:rPr>
          <w:rFonts w:ascii="Calibri" w:hAnsi="Calibri"/>
          <w:sz w:val="22"/>
          <w:lang w:val="pt-BR"/>
        </w:rPr>
        <w:t>Riscos</w:t>
      </w:r>
      <w:bookmarkEnd w:id="72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975"/>
        <w:gridCol w:w="2334"/>
        <w:gridCol w:w="4546"/>
      </w:tblGrid>
      <w:tr w:rsidR="0010379D" w:rsidRPr="001D4FEF" w14:paraId="325EFECF" w14:textId="77777777" w:rsidTr="00F4479D">
        <w:tc>
          <w:tcPr>
            <w:tcW w:w="2031" w:type="dxa"/>
            <w:tcBorders>
              <w:bottom w:val="single" w:sz="12" w:space="0" w:color="000000"/>
            </w:tcBorders>
          </w:tcPr>
          <w:p w14:paraId="1F8B6035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14:paraId="40F6A58C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14:paraId="5139D2F6" w14:textId="77777777"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1D4FEF" w14:paraId="5E65BDA9" w14:textId="77777777" w:rsidTr="00F4479D">
        <w:tc>
          <w:tcPr>
            <w:tcW w:w="2031" w:type="dxa"/>
            <w:tcBorders>
              <w:top w:val="nil"/>
            </w:tcBorders>
          </w:tcPr>
          <w:p w14:paraId="01622411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2D0E63FD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1EA327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51ED81CF" w14:textId="77777777" w:rsidTr="00F4479D">
        <w:tc>
          <w:tcPr>
            <w:tcW w:w="2031" w:type="dxa"/>
            <w:tcBorders>
              <w:top w:val="nil"/>
            </w:tcBorders>
          </w:tcPr>
          <w:p w14:paraId="0029DE38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13EAFA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3CE5AB6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3597DB69" w14:textId="77777777" w:rsidTr="00F4479D">
        <w:tc>
          <w:tcPr>
            <w:tcW w:w="2031" w:type="dxa"/>
            <w:tcBorders>
              <w:top w:val="nil"/>
            </w:tcBorders>
          </w:tcPr>
          <w:p w14:paraId="1F99B18D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63D2F69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5450AA08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75011EFD" w14:textId="77777777" w:rsidTr="00F4479D">
        <w:tc>
          <w:tcPr>
            <w:tcW w:w="2031" w:type="dxa"/>
            <w:tcBorders>
              <w:top w:val="nil"/>
            </w:tcBorders>
          </w:tcPr>
          <w:p w14:paraId="1DC91134" w14:textId="77777777" w:rsidR="0010379D" w:rsidRPr="001D4FEF" w:rsidRDefault="0010379D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45A5CB5C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04776F9A" w14:textId="77777777" w:rsidR="000B3506" w:rsidRPr="001D4FEF" w:rsidRDefault="000B3506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3DF61045" w14:textId="77777777" w:rsidTr="00F4479D">
        <w:tc>
          <w:tcPr>
            <w:tcW w:w="2031" w:type="dxa"/>
            <w:tcBorders>
              <w:top w:val="nil"/>
            </w:tcBorders>
          </w:tcPr>
          <w:p w14:paraId="470ECB04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1D8F431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0D1BF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23DAFC7D" w14:textId="77777777" w:rsidR="008B4EB7" w:rsidRPr="001D4FEF" w:rsidRDefault="008B4EB7" w:rsidP="008B4EB7">
      <w:pPr>
        <w:rPr>
          <w:lang w:val="pt-BR"/>
        </w:rPr>
      </w:pPr>
    </w:p>
    <w:p w14:paraId="2314FD96" w14:textId="77777777" w:rsidR="008D289F" w:rsidRPr="001D4FEF" w:rsidRDefault="008D289F" w:rsidP="008B4EB7">
      <w:pPr>
        <w:rPr>
          <w:lang w:val="pt-BR"/>
        </w:rPr>
      </w:pPr>
    </w:p>
    <w:p w14:paraId="7751237A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7ECB042A" w14:textId="77777777" w:rsidR="002732DA" w:rsidRPr="001D4FEF" w:rsidRDefault="002732DA" w:rsidP="008B4EB7">
      <w:pPr>
        <w:rPr>
          <w:lang w:val="pt-BR"/>
        </w:rPr>
      </w:pPr>
    </w:p>
    <w:p w14:paraId="4D6BC168" w14:textId="77777777" w:rsidR="008D289F" w:rsidRPr="001D4FE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73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73"/>
    </w:p>
    <w:p w14:paraId="39E7A041" w14:textId="77777777" w:rsidR="008D289F" w:rsidRPr="001D4FEF" w:rsidRDefault="008D289F" w:rsidP="008B4EB7">
      <w:pPr>
        <w:rPr>
          <w:lang w:val="pt-BR"/>
        </w:rPr>
      </w:pPr>
    </w:p>
    <w:p w14:paraId="05FB9F8E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2124B812" w14:textId="77777777" w:rsidR="00562868" w:rsidRPr="001D4FEF" w:rsidRDefault="00562868" w:rsidP="008B4EB7">
      <w:pPr>
        <w:rPr>
          <w:lang w:val="pt-BR"/>
        </w:rPr>
      </w:pPr>
    </w:p>
    <w:p w14:paraId="18B647D5" w14:textId="77777777"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74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74"/>
    </w:p>
    <w:p w14:paraId="23EE802F" w14:textId="77777777" w:rsidR="0081191E" w:rsidRPr="001D4FEF" w:rsidRDefault="0081191E" w:rsidP="0081191E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</w:p>
    <w:p w14:paraId="0FB861B2" w14:textId="77777777" w:rsidR="00562868" w:rsidRPr="001D4FEF" w:rsidRDefault="00562868">
      <w:pPr>
        <w:widowControl/>
        <w:spacing w:line="240" w:lineRule="auto"/>
      </w:pPr>
      <w:r w:rsidRPr="001D4FEF">
        <w:br w:type="page"/>
      </w:r>
    </w:p>
    <w:p w14:paraId="2F889C3E" w14:textId="77777777"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75" w:name="_Toc242451468"/>
      <w:r w:rsidRPr="001D4FEF">
        <w:rPr>
          <w:rFonts w:ascii="Calibri" w:hAnsi="Calibri"/>
          <w:sz w:val="26"/>
          <w:lang w:val="pt-BR"/>
        </w:rPr>
        <w:lastRenderedPageBreak/>
        <w:t>Responsabilidades</w:t>
      </w:r>
      <w:bookmarkEnd w:id="75"/>
    </w:p>
    <w:p w14:paraId="26DEC14E" w14:textId="77777777" w:rsidR="009960B3" w:rsidRPr="001D4FEF" w:rsidRDefault="009960B3" w:rsidP="008B4EB7">
      <w:pPr>
        <w:rPr>
          <w:lang w:val="pt-BR"/>
        </w:rPr>
      </w:pPr>
    </w:p>
    <w:p w14:paraId="4AAA8B73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0BB4AAE0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6" w:name="_Toc242451469"/>
      <w:r w:rsidRPr="001D4FEF">
        <w:rPr>
          <w:rFonts w:ascii="Calibri" w:hAnsi="Calibri"/>
          <w:sz w:val="26"/>
          <w:lang w:val="pt-BR"/>
        </w:rPr>
        <w:lastRenderedPageBreak/>
        <w:t>Necessidade treinamento da equipe</w:t>
      </w:r>
      <w:bookmarkEnd w:id="76"/>
    </w:p>
    <w:p w14:paraId="2D0BFCA9" w14:textId="77777777" w:rsidR="002732DA" w:rsidRPr="001D4FEF" w:rsidRDefault="002732DA" w:rsidP="002732DA">
      <w:pPr>
        <w:rPr>
          <w:lang w:val="pt-BR"/>
        </w:rPr>
      </w:pPr>
    </w:p>
    <w:p w14:paraId="3FE8BC75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5E929EE8" w14:textId="77777777" w:rsidR="001D4FEF" w:rsidRPr="001D4FEF" w:rsidRDefault="001D4FEF" w:rsidP="002732DA">
      <w:pPr>
        <w:rPr>
          <w:lang w:val="pt-BR"/>
        </w:rPr>
      </w:pPr>
    </w:p>
    <w:p w14:paraId="39E71248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7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7"/>
    </w:p>
    <w:p w14:paraId="70B5327D" w14:textId="77777777" w:rsidR="002732DA" w:rsidRPr="001D4FEF" w:rsidRDefault="002732DA" w:rsidP="002732DA">
      <w:pPr>
        <w:rPr>
          <w:lang w:val="pt-BR"/>
        </w:rPr>
      </w:pPr>
    </w:p>
    <w:p w14:paraId="725ED98C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3BCCBEAE" w14:textId="77777777" w:rsidR="001173B8" w:rsidRDefault="001173B8" w:rsidP="001173B8">
      <w:pPr>
        <w:pStyle w:val="Ttulo1"/>
        <w:rPr>
          <w:rFonts w:ascii="Calibri" w:hAnsi="Calibri"/>
          <w:sz w:val="26"/>
          <w:lang w:val="pt-BR"/>
        </w:rPr>
      </w:pPr>
      <w:bookmarkStart w:id="78" w:name="_Toc242451471"/>
      <w:r w:rsidRPr="001D4FEF">
        <w:rPr>
          <w:rFonts w:ascii="Calibri" w:hAnsi="Calibri"/>
          <w:sz w:val="26"/>
          <w:lang w:val="pt-BR"/>
        </w:rPr>
        <w:lastRenderedPageBreak/>
        <w:t>Cronograma</w:t>
      </w:r>
      <w:bookmarkEnd w:id="71"/>
      <w:bookmarkEnd w:id="78"/>
    </w:p>
    <w:p w14:paraId="3DDE1F5F" w14:textId="77777777" w:rsidR="00027EA7" w:rsidRDefault="00027EA7" w:rsidP="00027EA7">
      <w:pPr>
        <w:rPr>
          <w:lang w:val="pt-BR"/>
        </w:rPr>
      </w:pPr>
    </w:p>
    <w:p w14:paraId="0D665ABE" w14:textId="77777777" w:rsidR="00027EA7" w:rsidRDefault="00027EA7" w:rsidP="00027EA7">
      <w:pPr>
        <w:rPr>
          <w:lang w:val="pt-BR"/>
        </w:rPr>
      </w:pPr>
    </w:p>
    <w:p w14:paraId="2AB3D0F0" w14:textId="77777777" w:rsidR="00027EA7" w:rsidRDefault="00027EA7" w:rsidP="00027EA7">
      <w:pPr>
        <w:rPr>
          <w:lang w:val="pt-BR"/>
        </w:rPr>
      </w:pPr>
    </w:p>
    <w:p w14:paraId="4F635D94" w14:textId="77777777" w:rsidR="00027EA7" w:rsidRPr="00027EA7" w:rsidRDefault="00027EA7" w:rsidP="00027EA7">
      <w:pPr>
        <w:rPr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0"/>
        <w:gridCol w:w="1948"/>
        <w:gridCol w:w="1945"/>
      </w:tblGrid>
      <w:tr w:rsidR="00027EA7" w14:paraId="3C8B418A" w14:textId="77777777" w:rsidTr="00212416">
        <w:trPr>
          <w:trHeight w:val="523"/>
          <w:jc w:val="center"/>
        </w:trPr>
        <w:tc>
          <w:tcPr>
            <w:tcW w:w="2900" w:type="dxa"/>
            <w:shd w:val="clear" w:color="auto" w:fill="FFFF00"/>
          </w:tcPr>
          <w:p w14:paraId="132CE372" w14:textId="77777777" w:rsidR="00027EA7" w:rsidRPr="00AE49D8" w:rsidRDefault="00027EA7" w:rsidP="00212416">
            <w:pPr>
              <w:pStyle w:val="Corpodetexto20"/>
              <w:jc w:val="center"/>
              <w:rPr>
                <w:b/>
                <w:sz w:val="22"/>
                <w:lang w:val="pt-BR"/>
              </w:rPr>
            </w:pPr>
            <w:r w:rsidRPr="00AE49D8">
              <w:rPr>
                <w:b/>
                <w:sz w:val="22"/>
                <w:lang w:val="pt-BR"/>
              </w:rPr>
              <w:t>Fluxo de teste</w:t>
            </w:r>
          </w:p>
        </w:tc>
        <w:tc>
          <w:tcPr>
            <w:tcW w:w="1948" w:type="dxa"/>
            <w:shd w:val="clear" w:color="auto" w:fill="FFFF00"/>
          </w:tcPr>
          <w:p w14:paraId="3C1E4D27" w14:textId="77777777" w:rsidR="00027EA7" w:rsidRPr="00AE49D8" w:rsidRDefault="00027EA7" w:rsidP="00212416">
            <w:pPr>
              <w:pStyle w:val="Corpodetexto20"/>
              <w:jc w:val="center"/>
              <w:rPr>
                <w:b/>
                <w:sz w:val="22"/>
                <w:lang w:val="pt-BR"/>
              </w:rPr>
            </w:pPr>
            <w:r w:rsidRPr="00AE49D8">
              <w:rPr>
                <w:b/>
                <w:sz w:val="22"/>
                <w:lang w:val="pt-BR"/>
              </w:rPr>
              <w:t>Data de Início</w:t>
            </w:r>
          </w:p>
        </w:tc>
        <w:tc>
          <w:tcPr>
            <w:tcW w:w="1945" w:type="dxa"/>
            <w:shd w:val="clear" w:color="auto" w:fill="FFFF00"/>
          </w:tcPr>
          <w:p w14:paraId="7182A89B" w14:textId="77777777" w:rsidR="00027EA7" w:rsidRPr="00AE49D8" w:rsidRDefault="00027EA7" w:rsidP="00212416">
            <w:pPr>
              <w:pStyle w:val="Corpodetexto20"/>
              <w:jc w:val="center"/>
              <w:rPr>
                <w:b/>
                <w:sz w:val="22"/>
                <w:lang w:val="pt-BR"/>
              </w:rPr>
            </w:pPr>
            <w:r w:rsidRPr="00AE49D8">
              <w:rPr>
                <w:b/>
                <w:sz w:val="22"/>
                <w:lang w:val="pt-BR"/>
              </w:rPr>
              <w:t>Data de Término</w:t>
            </w:r>
          </w:p>
        </w:tc>
      </w:tr>
      <w:tr w:rsidR="00027EA7" w14:paraId="20160142" w14:textId="77777777" w:rsidTr="00212416">
        <w:trPr>
          <w:trHeight w:val="542"/>
          <w:jc w:val="center"/>
        </w:trPr>
        <w:tc>
          <w:tcPr>
            <w:tcW w:w="2900" w:type="dxa"/>
          </w:tcPr>
          <w:p w14:paraId="455E0F18" w14:textId="77777777" w:rsidR="00027EA7" w:rsidRDefault="00027EA7" w:rsidP="00212416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Cronograma </w:t>
            </w:r>
          </w:p>
        </w:tc>
        <w:tc>
          <w:tcPr>
            <w:tcW w:w="1948" w:type="dxa"/>
          </w:tcPr>
          <w:p w14:paraId="4475DBE4" w14:textId="77777777" w:rsidR="00027EA7" w:rsidRDefault="00027EA7" w:rsidP="00212416">
            <w:pPr>
              <w:pStyle w:val="Corpodetexto20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09/10/2013</w:t>
            </w:r>
          </w:p>
        </w:tc>
        <w:tc>
          <w:tcPr>
            <w:tcW w:w="1945" w:type="dxa"/>
          </w:tcPr>
          <w:p w14:paraId="7881A14D" w14:textId="77777777" w:rsidR="00027EA7" w:rsidRDefault="00027EA7" w:rsidP="00212416">
            <w:pPr>
              <w:pStyle w:val="Corpodetexto20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10/10/2013</w:t>
            </w:r>
          </w:p>
        </w:tc>
      </w:tr>
      <w:tr w:rsidR="00027EA7" w14:paraId="57B0CF5C" w14:textId="77777777" w:rsidTr="00212416">
        <w:trPr>
          <w:trHeight w:val="542"/>
          <w:jc w:val="center"/>
        </w:trPr>
        <w:tc>
          <w:tcPr>
            <w:tcW w:w="2900" w:type="dxa"/>
          </w:tcPr>
          <w:p w14:paraId="073B053D" w14:textId="77777777" w:rsidR="00027EA7" w:rsidRDefault="00027EA7" w:rsidP="00212416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Planejar Teste</w:t>
            </w:r>
          </w:p>
        </w:tc>
        <w:tc>
          <w:tcPr>
            <w:tcW w:w="1948" w:type="dxa"/>
          </w:tcPr>
          <w:p w14:paraId="7E44BAD7" w14:textId="77777777" w:rsidR="00027EA7" w:rsidRDefault="00027EA7" w:rsidP="00212416">
            <w:pPr>
              <w:pStyle w:val="Corpodetexto20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10/10/2013</w:t>
            </w:r>
          </w:p>
        </w:tc>
        <w:tc>
          <w:tcPr>
            <w:tcW w:w="1945" w:type="dxa"/>
          </w:tcPr>
          <w:p w14:paraId="2DC0C776" w14:textId="77777777" w:rsidR="00027EA7" w:rsidRDefault="00027EA7" w:rsidP="00212416">
            <w:pPr>
              <w:pStyle w:val="Corpodetexto20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31/10/2013</w:t>
            </w:r>
          </w:p>
        </w:tc>
      </w:tr>
      <w:tr w:rsidR="00027EA7" w14:paraId="258E2D11" w14:textId="77777777" w:rsidTr="00212416">
        <w:trPr>
          <w:trHeight w:val="542"/>
          <w:jc w:val="center"/>
        </w:trPr>
        <w:tc>
          <w:tcPr>
            <w:tcW w:w="2900" w:type="dxa"/>
          </w:tcPr>
          <w:p w14:paraId="350FDFED" w14:textId="77777777" w:rsidR="00027EA7" w:rsidRDefault="00027EA7" w:rsidP="00212416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Projetar Teste</w:t>
            </w:r>
          </w:p>
        </w:tc>
        <w:tc>
          <w:tcPr>
            <w:tcW w:w="1948" w:type="dxa"/>
          </w:tcPr>
          <w:p w14:paraId="3D0E6954" w14:textId="77777777" w:rsidR="00027EA7" w:rsidRDefault="00027EA7" w:rsidP="00212416">
            <w:pPr>
              <w:pStyle w:val="Corpodetexto20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31/10/2013</w:t>
            </w:r>
          </w:p>
        </w:tc>
        <w:tc>
          <w:tcPr>
            <w:tcW w:w="1945" w:type="dxa"/>
          </w:tcPr>
          <w:p w14:paraId="6CEB9A5F" w14:textId="77777777" w:rsidR="00027EA7" w:rsidRDefault="00027EA7" w:rsidP="00212416">
            <w:pPr>
              <w:pStyle w:val="Corpodetexto20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07/11/2013</w:t>
            </w:r>
          </w:p>
        </w:tc>
      </w:tr>
      <w:tr w:rsidR="00027EA7" w14:paraId="4A0DE12F" w14:textId="77777777" w:rsidTr="00212416">
        <w:trPr>
          <w:trHeight w:val="542"/>
          <w:jc w:val="center"/>
        </w:trPr>
        <w:tc>
          <w:tcPr>
            <w:tcW w:w="2900" w:type="dxa"/>
          </w:tcPr>
          <w:p w14:paraId="5A63B712" w14:textId="77777777" w:rsidR="00027EA7" w:rsidRDefault="00027EA7" w:rsidP="00212416">
            <w:pPr>
              <w:pStyle w:val="Corpodetexto20"/>
              <w:rPr>
                <w:sz w:val="22"/>
                <w:lang w:val="pt-BR"/>
              </w:rPr>
            </w:pPr>
            <w:proofErr w:type="spellStart"/>
            <w:r>
              <w:rPr>
                <w:sz w:val="22"/>
              </w:rPr>
              <w:t>Avaliar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Teste</w:t>
            </w:r>
            <w:proofErr w:type="spellEnd"/>
          </w:p>
        </w:tc>
        <w:tc>
          <w:tcPr>
            <w:tcW w:w="1948" w:type="dxa"/>
          </w:tcPr>
          <w:p w14:paraId="3E731BD5" w14:textId="77777777" w:rsidR="00027EA7" w:rsidRDefault="00027EA7" w:rsidP="00212416">
            <w:pPr>
              <w:pStyle w:val="Corpodetexto20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09/11/2013</w:t>
            </w:r>
          </w:p>
        </w:tc>
        <w:tc>
          <w:tcPr>
            <w:tcW w:w="1945" w:type="dxa"/>
          </w:tcPr>
          <w:p w14:paraId="60FFA29A" w14:textId="77777777" w:rsidR="00027EA7" w:rsidRDefault="00027EA7" w:rsidP="00212416">
            <w:pPr>
              <w:pStyle w:val="Corpodetexto20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13/11/2013</w:t>
            </w:r>
          </w:p>
        </w:tc>
      </w:tr>
      <w:tr w:rsidR="00027EA7" w14:paraId="1D937AE3" w14:textId="77777777" w:rsidTr="00212416">
        <w:trPr>
          <w:trHeight w:val="542"/>
          <w:jc w:val="center"/>
        </w:trPr>
        <w:tc>
          <w:tcPr>
            <w:tcW w:w="2900" w:type="dxa"/>
          </w:tcPr>
          <w:p w14:paraId="1184AFDA" w14:textId="77777777" w:rsidR="00027EA7" w:rsidRPr="00F555AA" w:rsidRDefault="00027EA7" w:rsidP="00212416">
            <w:pPr>
              <w:pStyle w:val="Corpodetexto20"/>
              <w:rPr>
                <w:sz w:val="22"/>
              </w:rPr>
            </w:pPr>
            <w:proofErr w:type="spellStart"/>
            <w:r w:rsidRPr="00F555AA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Versão</w:t>
            </w:r>
            <w:proofErr w:type="spellEnd"/>
            <w:r w:rsidRPr="00F555AA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 xml:space="preserve"> final do </w:t>
            </w:r>
            <w:proofErr w:type="spellStart"/>
            <w:r w:rsidRPr="00F555AA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projeto</w:t>
            </w:r>
            <w:proofErr w:type="spellEnd"/>
          </w:p>
        </w:tc>
        <w:tc>
          <w:tcPr>
            <w:tcW w:w="1948" w:type="dxa"/>
          </w:tcPr>
          <w:p w14:paraId="2A5B07A0" w14:textId="77777777" w:rsidR="00027EA7" w:rsidRDefault="00027EA7" w:rsidP="00212416">
            <w:pPr>
              <w:pStyle w:val="Corpodetexto20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03/10/2013</w:t>
            </w:r>
          </w:p>
        </w:tc>
        <w:tc>
          <w:tcPr>
            <w:tcW w:w="1945" w:type="dxa"/>
          </w:tcPr>
          <w:p w14:paraId="01405F45" w14:textId="77777777" w:rsidR="00027EA7" w:rsidRDefault="00027EA7" w:rsidP="00212416">
            <w:pPr>
              <w:pStyle w:val="Corpodetexto20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14/11/2013</w:t>
            </w:r>
          </w:p>
        </w:tc>
      </w:tr>
    </w:tbl>
    <w:p w14:paraId="38BBE590" w14:textId="77777777"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C4409" w14:textId="77777777" w:rsidR="00FD2268" w:rsidRDefault="00FD2268">
      <w:pPr>
        <w:spacing w:line="240" w:lineRule="auto"/>
      </w:pPr>
      <w:r>
        <w:separator/>
      </w:r>
    </w:p>
  </w:endnote>
  <w:endnote w:type="continuationSeparator" w:id="0">
    <w:p w14:paraId="2241D10C" w14:textId="77777777" w:rsidR="00FD2268" w:rsidRDefault="00FD22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0E4EE" w14:textId="77777777" w:rsidR="00562868" w:rsidRDefault="0056286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CF62D" w14:textId="77777777" w:rsidR="00562868" w:rsidRDefault="005628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6878C2" w14:textId="77777777" w:rsidR="00FD2268" w:rsidRDefault="00FD2268">
      <w:pPr>
        <w:spacing w:line="240" w:lineRule="auto"/>
      </w:pPr>
      <w:r>
        <w:separator/>
      </w:r>
    </w:p>
  </w:footnote>
  <w:footnote w:type="continuationSeparator" w:id="0">
    <w:p w14:paraId="5B25B532" w14:textId="77777777" w:rsidR="00FD2268" w:rsidRDefault="00FD22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93EBD" w14:textId="77777777" w:rsidR="00562868" w:rsidRDefault="00562868">
    <w:pPr>
      <w:pBdr>
        <w:top w:val="single" w:sz="6" w:space="1" w:color="auto"/>
      </w:pBdr>
    </w:pPr>
  </w:p>
  <w:p w14:paraId="4B98C8E7" w14:textId="77777777" w:rsidR="00562868" w:rsidRDefault="00562868">
    <w:pPr>
      <w:pStyle w:val="Cabealho"/>
    </w:pPr>
  </w:p>
  <w:p w14:paraId="3F602381" w14:textId="77777777" w:rsidR="00562868" w:rsidRDefault="00562868"/>
  <w:p w14:paraId="663EE0AE" w14:textId="77777777" w:rsidR="00562868" w:rsidRDefault="005628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B1488" w14:textId="77777777" w:rsidR="00562868" w:rsidRDefault="0056286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F6C79" w14:textId="77777777" w:rsidR="00562868" w:rsidRDefault="005628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8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4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6"/>
  </w:num>
  <w:num w:numId="6">
    <w:abstractNumId w:val="18"/>
  </w:num>
  <w:num w:numId="7">
    <w:abstractNumId w:val="23"/>
  </w:num>
  <w:num w:numId="8">
    <w:abstractNumId w:val="1"/>
  </w:num>
  <w:num w:numId="9">
    <w:abstractNumId w:val="21"/>
  </w:num>
  <w:num w:numId="10">
    <w:abstractNumId w:val="16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22"/>
  </w:num>
  <w:num w:numId="17">
    <w:abstractNumId w:val="20"/>
  </w:num>
  <w:num w:numId="18">
    <w:abstractNumId w:val="19"/>
  </w:num>
  <w:num w:numId="19">
    <w:abstractNumId w:val="4"/>
  </w:num>
  <w:num w:numId="20">
    <w:abstractNumId w:val="17"/>
  </w:num>
  <w:num w:numId="21">
    <w:abstractNumId w:val="2"/>
  </w:num>
  <w:num w:numId="22">
    <w:abstractNumId w:val="8"/>
  </w:num>
  <w:num w:numId="23">
    <w:abstractNumId w:val="10"/>
  </w:num>
  <w:num w:numId="24">
    <w:abstractNumId w:val="9"/>
  </w:num>
  <w:num w:numId="25">
    <w:abstractNumId w:val="3"/>
  </w:num>
  <w:num w:numId="26">
    <w:abstractNumId w:val="5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74"/>
    <w:rsid w:val="00027EA7"/>
    <w:rsid w:val="00084E33"/>
    <w:rsid w:val="0009106A"/>
    <w:rsid w:val="000B0543"/>
    <w:rsid w:val="000B3506"/>
    <w:rsid w:val="000D5A8A"/>
    <w:rsid w:val="0010379D"/>
    <w:rsid w:val="001173B8"/>
    <w:rsid w:val="0016692A"/>
    <w:rsid w:val="001B0575"/>
    <w:rsid w:val="001B375D"/>
    <w:rsid w:val="001D4FEF"/>
    <w:rsid w:val="00227DBD"/>
    <w:rsid w:val="002669DD"/>
    <w:rsid w:val="002732DA"/>
    <w:rsid w:val="00286506"/>
    <w:rsid w:val="00296374"/>
    <w:rsid w:val="003217B3"/>
    <w:rsid w:val="00326745"/>
    <w:rsid w:val="0038508A"/>
    <w:rsid w:val="003E64A3"/>
    <w:rsid w:val="004C3487"/>
    <w:rsid w:val="004D48C0"/>
    <w:rsid w:val="004E2B5B"/>
    <w:rsid w:val="00522B1B"/>
    <w:rsid w:val="005561BF"/>
    <w:rsid w:val="00562868"/>
    <w:rsid w:val="00564F18"/>
    <w:rsid w:val="00592CCF"/>
    <w:rsid w:val="005F3425"/>
    <w:rsid w:val="00673EF3"/>
    <w:rsid w:val="0067788C"/>
    <w:rsid w:val="006968C7"/>
    <w:rsid w:val="006D365A"/>
    <w:rsid w:val="0074521A"/>
    <w:rsid w:val="007879C3"/>
    <w:rsid w:val="007A38F1"/>
    <w:rsid w:val="007B4680"/>
    <w:rsid w:val="0081191E"/>
    <w:rsid w:val="00812F88"/>
    <w:rsid w:val="00824144"/>
    <w:rsid w:val="00825DD2"/>
    <w:rsid w:val="008967DA"/>
    <w:rsid w:val="008B4EB7"/>
    <w:rsid w:val="008D289F"/>
    <w:rsid w:val="008E7950"/>
    <w:rsid w:val="008F11E5"/>
    <w:rsid w:val="00915622"/>
    <w:rsid w:val="00924BAC"/>
    <w:rsid w:val="009355E1"/>
    <w:rsid w:val="009960B3"/>
    <w:rsid w:val="009D3D4F"/>
    <w:rsid w:val="009E2111"/>
    <w:rsid w:val="009F7193"/>
    <w:rsid w:val="00A46269"/>
    <w:rsid w:val="00A540B7"/>
    <w:rsid w:val="00B062B3"/>
    <w:rsid w:val="00B20DA1"/>
    <w:rsid w:val="00B24E78"/>
    <w:rsid w:val="00B7019B"/>
    <w:rsid w:val="00BA3CB6"/>
    <w:rsid w:val="00BB73EC"/>
    <w:rsid w:val="00BC3C52"/>
    <w:rsid w:val="00BD25C5"/>
    <w:rsid w:val="00C27925"/>
    <w:rsid w:val="00C46157"/>
    <w:rsid w:val="00C72083"/>
    <w:rsid w:val="00CB23E7"/>
    <w:rsid w:val="00CC411E"/>
    <w:rsid w:val="00CD0E8A"/>
    <w:rsid w:val="00CF2D0D"/>
    <w:rsid w:val="00D05117"/>
    <w:rsid w:val="00D2657F"/>
    <w:rsid w:val="00D769F7"/>
    <w:rsid w:val="00D87C06"/>
    <w:rsid w:val="00DB1351"/>
    <w:rsid w:val="00E0247F"/>
    <w:rsid w:val="00E43331"/>
    <w:rsid w:val="00E445D7"/>
    <w:rsid w:val="00E61FFE"/>
    <w:rsid w:val="00E911BC"/>
    <w:rsid w:val="00EB108D"/>
    <w:rsid w:val="00EF792B"/>
    <w:rsid w:val="00F26F0E"/>
    <w:rsid w:val="00F378B6"/>
    <w:rsid w:val="00F4479D"/>
    <w:rsid w:val="00F47F03"/>
    <w:rsid w:val="00F81F06"/>
    <w:rsid w:val="00F822A2"/>
    <w:rsid w:val="00F96BCE"/>
    <w:rsid w:val="00FD2268"/>
    <w:rsid w:val="00FE3A47"/>
    <w:rsid w:val="00FF0A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C7D7D"/>
  <w15:docId w15:val="{048FDD5E-0751-4D8E-91C6-00526E40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Corpodetexto20">
    <w:name w:val="Corpo de texto2"/>
    <w:rsid w:val="00027EA7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8</TotalTime>
  <Pages>1</Pages>
  <Words>1087</Words>
  <Characters>5871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6945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wallace rooger</cp:lastModifiedBy>
  <cp:revision>4</cp:revision>
  <cp:lastPrinted>2004-07-30T18:38:00Z</cp:lastPrinted>
  <dcterms:created xsi:type="dcterms:W3CDTF">2013-11-16T04:46:00Z</dcterms:created>
  <dcterms:modified xsi:type="dcterms:W3CDTF">2013-11-21T20:31:00Z</dcterms:modified>
</cp:coreProperties>
</file>