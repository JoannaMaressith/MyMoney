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08D" w:rsidRPr="001D4FEF" w:rsidRDefault="00EB108D" w:rsidP="001D4FEF">
      <w:pPr>
        <w:pStyle w:val="TitleCover"/>
        <w:numPr>
          <w:ins w:id="0" w:author="ms" w:date="1999-11-24T22:32:00Z"/>
        </w:numPr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right"/>
        <w:rPr>
          <w:b w:val="0"/>
          <w:sz w:val="96"/>
          <w:szCs w:val="96"/>
        </w:rPr>
      </w:pPr>
      <w:r w:rsidRPr="001D4FEF">
        <w:rPr>
          <w:b w:val="0"/>
          <w:sz w:val="96"/>
          <w:szCs w:val="96"/>
        </w:rPr>
        <w:t>Plano de Testes</w:t>
      </w:r>
    </w:p>
    <w:p w:rsidR="00EB108D" w:rsidRPr="001D4FEF" w:rsidRDefault="00EB108D" w:rsidP="00EB108D">
      <w:pPr>
        <w:pStyle w:val="titulo"/>
        <w:spacing w:before="120"/>
      </w:pPr>
    </w:p>
    <w:p w:rsidR="00EB108D" w:rsidRPr="001D4FEF" w:rsidRDefault="00EB108D" w:rsidP="00EB108D">
      <w:pPr>
        <w:pStyle w:val="titulo"/>
        <w:spacing w:before="120"/>
      </w:pPr>
    </w:p>
    <w:p w:rsidR="00EB108D" w:rsidRPr="001D4FEF" w:rsidRDefault="00EB108D" w:rsidP="00EB108D">
      <w:pPr>
        <w:pStyle w:val="titulo"/>
        <w:spacing w:before="120"/>
      </w:pPr>
    </w:p>
    <w:p w:rsidR="00EB108D" w:rsidRPr="001D4FEF" w:rsidRDefault="00EB108D" w:rsidP="00EB108D">
      <w:pPr>
        <w:jc w:val="right"/>
        <w:rPr>
          <w:rFonts w:cs="Arial"/>
          <w:b/>
          <w:bCs/>
          <w:sz w:val="40"/>
          <w:lang w:val="pt-BR"/>
        </w:rPr>
      </w:pPr>
      <w:r w:rsidRPr="001D4FEF">
        <w:rPr>
          <w:rFonts w:cs="Arial"/>
          <w:b/>
          <w:bCs/>
          <w:sz w:val="40"/>
          <w:lang w:val="pt-BR"/>
        </w:rPr>
        <w:t xml:space="preserve">Cliente: </w:t>
      </w:r>
      <w:r w:rsidR="00562868" w:rsidRPr="001D4FEF">
        <w:rPr>
          <w:rFonts w:cs="Arial"/>
          <w:b/>
          <w:bCs/>
          <w:i/>
          <w:iCs/>
          <w:sz w:val="40"/>
          <w:lang w:val="pt-BR"/>
        </w:rPr>
        <w:t>&lt;Nome do Cliente&gt;</w:t>
      </w:r>
    </w:p>
    <w:p w:rsidR="00EB108D" w:rsidRPr="001D4FEF" w:rsidRDefault="00EB108D" w:rsidP="00EB108D">
      <w:pPr>
        <w:jc w:val="right"/>
        <w:rPr>
          <w:rFonts w:cs="Arial"/>
          <w:sz w:val="40"/>
          <w:lang w:val="pt-BR"/>
        </w:rPr>
      </w:pPr>
    </w:p>
    <w:p w:rsidR="00EB108D" w:rsidRPr="001D4FEF" w:rsidRDefault="00EB108D" w:rsidP="00EB108D">
      <w:pPr>
        <w:pStyle w:val="sistema"/>
        <w:rPr>
          <w:i w:val="0"/>
          <w:color w:val="000000"/>
        </w:rPr>
      </w:pPr>
      <w:r w:rsidRPr="001D4FEF">
        <w:rPr>
          <w:i w:val="0"/>
        </w:rPr>
        <w:t>Projeto:</w:t>
      </w:r>
      <w:r w:rsidRPr="001D4FEF">
        <w:rPr>
          <w:i w:val="0"/>
          <w:color w:val="0000FF"/>
        </w:rPr>
        <w:t xml:space="preserve"> </w:t>
      </w:r>
      <w:r w:rsidR="00562868" w:rsidRPr="001D4FEF">
        <w:rPr>
          <w:i w:val="0"/>
          <w:color w:val="000000"/>
        </w:rPr>
        <w:t>&lt;Nome do Projeto&gt;</w:t>
      </w:r>
    </w:p>
    <w:p w:rsidR="00EB108D" w:rsidRPr="001D4FEF" w:rsidRDefault="00EB108D" w:rsidP="00EB108D">
      <w:pPr>
        <w:pStyle w:val="sistema"/>
        <w:rPr>
          <w:i w:val="0"/>
          <w:color w:val="0000FF"/>
        </w:rPr>
      </w:pPr>
      <w:r w:rsidRPr="001D4FEF">
        <w:rPr>
          <w:i w:val="0"/>
        </w:rPr>
        <w:t>Versão:</w:t>
      </w:r>
      <w:r w:rsidR="00562868" w:rsidRPr="001D4FEF">
        <w:rPr>
          <w:i w:val="0"/>
        </w:rPr>
        <w:t xml:space="preserve"> &lt;xx&gt;</w:t>
      </w:r>
      <w:r w:rsidRPr="001D4FEF">
        <w:rPr>
          <w:i w:val="0"/>
        </w:rPr>
        <w:t>.</w:t>
      </w:r>
      <w:r w:rsidR="00562868" w:rsidRPr="001D4FEF">
        <w:rPr>
          <w:i w:val="0"/>
        </w:rPr>
        <w:t>&lt;xx&gt;</w:t>
      </w: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jc w:val="right"/>
        <w:rPr>
          <w:sz w:val="28"/>
          <w:lang w:val="pt-BR"/>
        </w:rPr>
      </w:pPr>
    </w:p>
    <w:p w:rsidR="00EB108D" w:rsidRPr="001D4FEF" w:rsidRDefault="00EB108D" w:rsidP="00EB108D">
      <w:pPr>
        <w:jc w:val="right"/>
        <w:rPr>
          <w:sz w:val="28"/>
          <w:lang w:val="pt-BR"/>
        </w:rPr>
      </w:pPr>
      <w:r w:rsidRPr="001D4FEF">
        <w:rPr>
          <w:sz w:val="28"/>
          <w:lang w:val="pt-BR"/>
        </w:rPr>
        <w:t xml:space="preserve">Equipe: </w:t>
      </w:r>
    </w:p>
    <w:p w:rsidR="00EB108D" w:rsidRPr="001D4FEF" w:rsidRDefault="00562868" w:rsidP="00EB108D">
      <w:pPr>
        <w:jc w:val="right"/>
        <w:rPr>
          <w:sz w:val="28"/>
          <w:lang w:val="pt-BR"/>
        </w:rPr>
      </w:pPr>
      <w:r w:rsidRPr="001D4FEF">
        <w:rPr>
          <w:sz w:val="28"/>
          <w:lang w:val="pt-BR"/>
        </w:rPr>
        <w:t>Aluno 1</w:t>
      </w:r>
    </w:p>
    <w:p w:rsidR="00562868" w:rsidRPr="001D4FEF" w:rsidRDefault="00562868" w:rsidP="00EB108D">
      <w:pPr>
        <w:jc w:val="right"/>
        <w:rPr>
          <w:sz w:val="28"/>
          <w:lang w:val="pt-BR"/>
        </w:rPr>
      </w:pPr>
      <w:r w:rsidRPr="001D4FEF">
        <w:rPr>
          <w:sz w:val="28"/>
          <w:lang w:val="pt-BR"/>
        </w:rPr>
        <w:t>Aluno 2</w:t>
      </w:r>
    </w:p>
    <w:p w:rsidR="00562868" w:rsidRPr="001D4FEF" w:rsidRDefault="00562868" w:rsidP="00562868">
      <w:pPr>
        <w:jc w:val="right"/>
        <w:rPr>
          <w:sz w:val="28"/>
          <w:lang w:val="pt-BR"/>
        </w:rPr>
      </w:pPr>
      <w:r w:rsidRPr="001D4FEF">
        <w:rPr>
          <w:sz w:val="28"/>
          <w:lang w:val="pt-BR"/>
        </w:rPr>
        <w:t>Aluno 3</w:t>
      </w:r>
    </w:p>
    <w:p w:rsidR="00562868" w:rsidRPr="001D4FEF" w:rsidRDefault="00562868" w:rsidP="00562868">
      <w:pPr>
        <w:jc w:val="right"/>
        <w:rPr>
          <w:sz w:val="28"/>
          <w:lang w:val="pt-BR"/>
        </w:rPr>
      </w:pPr>
      <w:r w:rsidRPr="001D4FEF">
        <w:rPr>
          <w:sz w:val="28"/>
          <w:lang w:val="pt-BR"/>
        </w:rPr>
        <w:t>Aluno 4</w:t>
      </w:r>
    </w:p>
    <w:p w:rsidR="00EB108D" w:rsidRPr="001D4FEF" w:rsidRDefault="00EB108D" w:rsidP="00EB108D">
      <w:pPr>
        <w:jc w:val="right"/>
        <w:rPr>
          <w:lang w:val="pt-BR"/>
        </w:rPr>
        <w:sectPr w:rsidR="00EB108D" w:rsidRPr="001D4FEF" w:rsidSect="0016692A">
          <w:headerReference w:type="default" r:id="rId7"/>
          <w:pgSz w:w="11906" w:h="16838" w:code="9"/>
          <w:pgMar w:top="1134" w:right="1418" w:bottom="2041" w:left="1418" w:header="680" w:footer="680" w:gutter="0"/>
          <w:cols w:space="720"/>
        </w:sectPr>
      </w:pPr>
    </w:p>
    <w:p w:rsidR="001173B8" w:rsidRPr="001D4FEF" w:rsidRDefault="001173B8">
      <w:pPr>
        <w:pStyle w:val="Ttulo"/>
        <w:spacing w:line="288" w:lineRule="auto"/>
        <w:rPr>
          <w:rFonts w:ascii="Calibri" w:hAnsi="Calibri"/>
          <w:lang w:val="pt-BR"/>
        </w:rPr>
      </w:pPr>
      <w:r w:rsidRPr="001D4FEF">
        <w:rPr>
          <w:rFonts w:ascii="Calibri" w:hAnsi="Calibri"/>
          <w:b w:val="0"/>
          <w:sz w:val="20"/>
          <w:lang w:val="pt-BR"/>
        </w:rPr>
        <w:lastRenderedPageBreak/>
        <w:t> </w:t>
      </w:r>
    </w:p>
    <w:p w:rsidR="001173B8" w:rsidRPr="001D4FEF" w:rsidRDefault="001173B8">
      <w:pPr>
        <w:pStyle w:val="Ttulo"/>
        <w:rPr>
          <w:rFonts w:ascii="Calibri" w:hAnsi="Calibri"/>
          <w:lang w:val="pt-BR"/>
        </w:rPr>
      </w:pPr>
      <w:r w:rsidRPr="001D4FEF">
        <w:rPr>
          <w:rFonts w:ascii="Calibri" w:hAnsi="Calibri"/>
          <w:lang w:val="pt-BR"/>
        </w:rPr>
        <w:t>Histórico de Revisões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2642"/>
        <w:gridCol w:w="4293"/>
        <w:gridCol w:w="2641"/>
      </w:tblGrid>
      <w:tr w:rsidR="00562868" w:rsidRPr="001D4FEF" w:rsidTr="00562868">
        <w:tc>
          <w:tcPr>
            <w:tcW w:w="1379" w:type="pct"/>
          </w:tcPr>
          <w:p w:rsidR="00562868" w:rsidRPr="001D4FEF" w:rsidRDefault="00562868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Data</w:t>
            </w:r>
          </w:p>
        </w:tc>
        <w:tc>
          <w:tcPr>
            <w:tcW w:w="2241" w:type="pct"/>
          </w:tcPr>
          <w:p w:rsidR="00562868" w:rsidRPr="001D4FEF" w:rsidRDefault="00562868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Descrição</w:t>
            </w:r>
          </w:p>
        </w:tc>
        <w:tc>
          <w:tcPr>
            <w:tcW w:w="1379" w:type="pct"/>
          </w:tcPr>
          <w:p w:rsidR="00562868" w:rsidRPr="001D4FEF" w:rsidRDefault="00562868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Autor</w:t>
            </w:r>
          </w:p>
        </w:tc>
      </w:tr>
      <w:tr w:rsidR="00562868" w:rsidRPr="001D4FEF" w:rsidTr="00562868">
        <w:tc>
          <w:tcPr>
            <w:tcW w:w="1379" w:type="pct"/>
          </w:tcPr>
          <w:p w:rsidR="00562868" w:rsidRPr="001D4FEF" w:rsidRDefault="009A0890" w:rsidP="00CF2D0D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21/11/2013</w:t>
            </w:r>
          </w:p>
        </w:tc>
        <w:tc>
          <w:tcPr>
            <w:tcW w:w="2241" w:type="pct"/>
          </w:tcPr>
          <w:p w:rsidR="00562868" w:rsidRPr="001D4FEF" w:rsidRDefault="009A0890">
            <w:pPr>
              <w:pStyle w:val="Tabletext"/>
              <w:rPr>
                <w:rFonts w:ascii="Calibri" w:hAnsi="Calibri"/>
                <w:lang w:val="pt-BR"/>
              </w:rPr>
            </w:pPr>
            <w:r w:rsidRPr="009A0890">
              <w:rPr>
                <w:rFonts w:ascii="Calibri" w:hAnsi="Calibri"/>
                <w:lang w:val="pt-BR"/>
              </w:rPr>
              <w:t>Teste de Stress, Teste de carga, teste segurança e controle de acesso.</w:t>
            </w:r>
          </w:p>
        </w:tc>
        <w:tc>
          <w:tcPr>
            <w:tcW w:w="1379" w:type="pct"/>
          </w:tcPr>
          <w:p w:rsidR="00562868" w:rsidRPr="001D4FEF" w:rsidRDefault="009A0890" w:rsidP="00EB108D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Fernando Nilo</w:t>
            </w:r>
          </w:p>
        </w:tc>
      </w:tr>
      <w:tr w:rsidR="00562868" w:rsidRPr="001D4FEF" w:rsidTr="00562868">
        <w:tc>
          <w:tcPr>
            <w:tcW w:w="1379" w:type="pct"/>
          </w:tcPr>
          <w:p w:rsidR="00562868" w:rsidRPr="001D4FEF" w:rsidRDefault="00562868" w:rsidP="001173B8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2241" w:type="pct"/>
          </w:tcPr>
          <w:p w:rsidR="00562868" w:rsidRPr="001D4FEF" w:rsidRDefault="00562868" w:rsidP="00EB108D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1379" w:type="pct"/>
          </w:tcPr>
          <w:p w:rsidR="00562868" w:rsidRPr="001D4FEF" w:rsidRDefault="00562868" w:rsidP="00EB108D">
            <w:pPr>
              <w:pStyle w:val="SemEspaamento"/>
              <w:rPr>
                <w:lang w:val="pt-BR"/>
              </w:rPr>
            </w:pPr>
          </w:p>
        </w:tc>
      </w:tr>
    </w:tbl>
    <w:p w:rsidR="001173B8" w:rsidRPr="001D4FEF" w:rsidRDefault="001173B8">
      <w:pPr>
        <w:rPr>
          <w:rFonts w:ascii="Calibri" w:hAnsi="Calibri"/>
          <w:lang w:val="pt-BR"/>
        </w:rPr>
      </w:pPr>
    </w:p>
    <w:p w:rsidR="001173B8" w:rsidRPr="001D4FEF" w:rsidRDefault="001173B8">
      <w:pPr>
        <w:pStyle w:val="Ttulo"/>
        <w:rPr>
          <w:rFonts w:ascii="Calibri" w:hAnsi="Calibri"/>
          <w:sz w:val="38"/>
          <w:lang w:val="pt-BR"/>
        </w:rPr>
      </w:pPr>
      <w:r w:rsidRPr="001D4FEF">
        <w:rPr>
          <w:rFonts w:ascii="Calibri" w:hAnsi="Calibri"/>
          <w:lang w:val="pt-BR"/>
        </w:rPr>
        <w:br w:type="page"/>
      </w:r>
      <w:r w:rsidRPr="001D4FEF">
        <w:rPr>
          <w:rFonts w:ascii="Calibri" w:hAnsi="Calibri"/>
          <w:sz w:val="38"/>
          <w:lang w:val="pt-BR"/>
        </w:rPr>
        <w:lastRenderedPageBreak/>
        <w:t>Índice</w:t>
      </w:r>
    </w:p>
    <w:p w:rsidR="001173B8" w:rsidRPr="001D4FEF" w:rsidRDefault="001173B8">
      <w:pPr>
        <w:rPr>
          <w:rFonts w:ascii="Calibri" w:hAnsi="Calibri"/>
          <w:sz w:val="22"/>
          <w:lang w:val="pt-BR"/>
        </w:rPr>
      </w:pPr>
    </w:p>
    <w:p w:rsidR="009F7193" w:rsidRDefault="00A8491D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A8491D">
        <w:rPr>
          <w:rFonts w:ascii="Calibri" w:hAnsi="Calibri"/>
          <w:sz w:val="22"/>
          <w:lang w:val="pt-BR"/>
        </w:rPr>
        <w:fldChar w:fldCharType="begin"/>
      </w:r>
      <w:r w:rsidR="001173B8" w:rsidRPr="001D4FEF">
        <w:rPr>
          <w:rFonts w:ascii="Calibri" w:hAnsi="Calibri"/>
          <w:sz w:val="22"/>
          <w:lang w:val="pt-BR"/>
        </w:rPr>
        <w:instrText xml:space="preserve"> TOC \o "1-3" </w:instrText>
      </w:r>
      <w:r w:rsidRPr="00A8491D">
        <w:rPr>
          <w:rFonts w:ascii="Calibri" w:hAnsi="Calibri"/>
          <w:sz w:val="22"/>
          <w:lang w:val="pt-BR"/>
        </w:rPr>
        <w:fldChar w:fldCharType="separate"/>
      </w:r>
      <w:r w:rsidR="009F7193" w:rsidRPr="004F32C7">
        <w:rPr>
          <w:rFonts w:ascii="Calibri" w:hAnsi="Calibri"/>
          <w:noProof/>
          <w:lang w:val="pt-BR"/>
        </w:rPr>
        <w:t>1.</w:t>
      </w:r>
      <w:r w:rsidR="009F7193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="009F7193" w:rsidRPr="004F32C7">
        <w:rPr>
          <w:rFonts w:ascii="Calibri" w:hAnsi="Calibri"/>
          <w:noProof/>
          <w:lang w:val="pt-BR"/>
        </w:rPr>
        <w:t>Introdução</w:t>
      </w:r>
      <w:r w:rsidR="009F7193" w:rsidRPr="009A0890">
        <w:rPr>
          <w:noProof/>
          <w:lang w:val="pt-BR"/>
        </w:rPr>
        <w:tab/>
      </w:r>
      <w:r>
        <w:rPr>
          <w:noProof/>
        </w:rPr>
        <w:fldChar w:fldCharType="begin"/>
      </w:r>
      <w:r w:rsidR="009F7193" w:rsidRPr="009A0890">
        <w:rPr>
          <w:noProof/>
          <w:lang w:val="pt-BR"/>
        </w:rPr>
        <w:instrText xml:space="preserve"> PAGEREF _Toc242451436 \h </w:instrText>
      </w:r>
      <w:r>
        <w:rPr>
          <w:noProof/>
        </w:rPr>
      </w:r>
      <w:r>
        <w:rPr>
          <w:noProof/>
        </w:rPr>
        <w:fldChar w:fldCharType="separate"/>
      </w:r>
      <w:r w:rsidR="009F7193" w:rsidRPr="009A0890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Identificador do plano de teste</w:t>
      </w:r>
      <w:r w:rsidRPr="009A0890">
        <w:rPr>
          <w:noProof/>
          <w:lang w:val="pt-BR"/>
        </w:rPr>
        <w:tab/>
      </w:r>
      <w:r w:rsidR="00A8491D">
        <w:rPr>
          <w:noProof/>
        </w:rPr>
        <w:fldChar w:fldCharType="begin"/>
      </w:r>
      <w:r w:rsidRPr="009A0890">
        <w:rPr>
          <w:noProof/>
          <w:lang w:val="pt-BR"/>
        </w:rPr>
        <w:instrText xml:space="preserve"> PAGEREF _Toc242451437 \h </w:instrText>
      </w:r>
      <w:r w:rsidR="00A8491D">
        <w:rPr>
          <w:noProof/>
        </w:rPr>
      </w:r>
      <w:r w:rsidR="00A8491D">
        <w:rPr>
          <w:noProof/>
        </w:rPr>
        <w:fldChar w:fldCharType="separate"/>
      </w:r>
      <w:r w:rsidRPr="009A0890">
        <w:rPr>
          <w:noProof/>
          <w:lang w:val="pt-BR"/>
        </w:rPr>
        <w:t>4</w:t>
      </w:r>
      <w:r w:rsidR="00A8491D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Objetivos</w:t>
      </w:r>
      <w:r w:rsidRPr="009A0890">
        <w:rPr>
          <w:noProof/>
          <w:lang w:val="pt-BR"/>
        </w:rPr>
        <w:tab/>
      </w:r>
      <w:r w:rsidR="00A8491D">
        <w:rPr>
          <w:noProof/>
        </w:rPr>
        <w:fldChar w:fldCharType="begin"/>
      </w:r>
      <w:r w:rsidRPr="009A0890">
        <w:rPr>
          <w:noProof/>
          <w:lang w:val="pt-BR"/>
        </w:rPr>
        <w:instrText xml:space="preserve"> PAGEREF _Toc242451438 \h </w:instrText>
      </w:r>
      <w:r w:rsidR="00A8491D">
        <w:rPr>
          <w:noProof/>
        </w:rPr>
      </w:r>
      <w:r w:rsidR="00A8491D">
        <w:rPr>
          <w:noProof/>
        </w:rPr>
        <w:fldChar w:fldCharType="separate"/>
      </w:r>
      <w:r w:rsidRPr="009A0890">
        <w:rPr>
          <w:noProof/>
          <w:lang w:val="pt-BR"/>
        </w:rPr>
        <w:t>4</w:t>
      </w:r>
      <w:r w:rsidR="00A8491D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O Sistema &lt;Projeto&gt;</w:t>
      </w:r>
      <w:r w:rsidRPr="009A0890">
        <w:rPr>
          <w:noProof/>
          <w:lang w:val="pt-BR"/>
        </w:rPr>
        <w:tab/>
      </w:r>
      <w:r w:rsidR="00A8491D">
        <w:rPr>
          <w:noProof/>
        </w:rPr>
        <w:fldChar w:fldCharType="begin"/>
      </w:r>
      <w:r w:rsidRPr="009A0890">
        <w:rPr>
          <w:noProof/>
          <w:lang w:val="pt-BR"/>
        </w:rPr>
        <w:instrText xml:space="preserve"> PAGEREF _Toc242451439 \h </w:instrText>
      </w:r>
      <w:r w:rsidR="00A8491D">
        <w:rPr>
          <w:noProof/>
        </w:rPr>
      </w:r>
      <w:r w:rsidR="00A8491D">
        <w:rPr>
          <w:noProof/>
        </w:rPr>
        <w:fldChar w:fldCharType="separate"/>
      </w:r>
      <w:r w:rsidRPr="009A0890">
        <w:rPr>
          <w:noProof/>
          <w:lang w:val="pt-BR"/>
        </w:rPr>
        <w:t>4</w:t>
      </w:r>
      <w:r w:rsidR="00A8491D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Escopo</w:t>
      </w:r>
      <w:r w:rsidRPr="009A0890">
        <w:rPr>
          <w:noProof/>
          <w:lang w:val="pt-BR"/>
        </w:rPr>
        <w:tab/>
      </w:r>
      <w:r w:rsidR="00A8491D">
        <w:rPr>
          <w:noProof/>
        </w:rPr>
        <w:fldChar w:fldCharType="begin"/>
      </w:r>
      <w:r w:rsidRPr="009A0890">
        <w:rPr>
          <w:noProof/>
          <w:lang w:val="pt-BR"/>
        </w:rPr>
        <w:instrText xml:space="preserve"> PAGEREF _Toc242451440 \h </w:instrText>
      </w:r>
      <w:r w:rsidR="00A8491D">
        <w:rPr>
          <w:noProof/>
        </w:rPr>
      </w:r>
      <w:r w:rsidR="00A8491D">
        <w:rPr>
          <w:noProof/>
        </w:rPr>
        <w:fldChar w:fldCharType="separate"/>
      </w:r>
      <w:r w:rsidRPr="009A0890">
        <w:rPr>
          <w:noProof/>
          <w:lang w:val="pt-BR"/>
        </w:rPr>
        <w:t>4</w:t>
      </w:r>
      <w:r w:rsidR="00A8491D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1.5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Escopo Negativo:</w:t>
      </w:r>
      <w:r w:rsidRPr="009A0890">
        <w:rPr>
          <w:noProof/>
          <w:lang w:val="pt-BR"/>
        </w:rPr>
        <w:tab/>
      </w:r>
      <w:r w:rsidR="00A8491D">
        <w:rPr>
          <w:noProof/>
        </w:rPr>
        <w:fldChar w:fldCharType="begin"/>
      </w:r>
      <w:r w:rsidRPr="009A0890">
        <w:rPr>
          <w:noProof/>
          <w:lang w:val="pt-BR"/>
        </w:rPr>
        <w:instrText xml:space="preserve"> PAGEREF _Toc242451441 \h </w:instrText>
      </w:r>
      <w:r w:rsidR="00A8491D">
        <w:rPr>
          <w:noProof/>
        </w:rPr>
      </w:r>
      <w:r w:rsidR="00A8491D">
        <w:rPr>
          <w:noProof/>
        </w:rPr>
        <w:fldChar w:fldCharType="separate"/>
      </w:r>
      <w:r w:rsidRPr="009A0890">
        <w:rPr>
          <w:noProof/>
          <w:lang w:val="pt-BR"/>
        </w:rPr>
        <w:t>4</w:t>
      </w:r>
      <w:r w:rsidR="00A8491D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1.6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Referências</w:t>
      </w:r>
      <w:r w:rsidRPr="009A0890">
        <w:rPr>
          <w:noProof/>
          <w:lang w:val="pt-BR"/>
        </w:rPr>
        <w:tab/>
      </w:r>
      <w:r w:rsidR="00A8491D">
        <w:rPr>
          <w:noProof/>
        </w:rPr>
        <w:fldChar w:fldCharType="begin"/>
      </w:r>
      <w:r w:rsidRPr="009A0890">
        <w:rPr>
          <w:noProof/>
          <w:lang w:val="pt-BR"/>
        </w:rPr>
        <w:instrText xml:space="preserve"> PAGEREF _Toc242451442 \h </w:instrText>
      </w:r>
      <w:r w:rsidR="00A8491D">
        <w:rPr>
          <w:noProof/>
        </w:rPr>
      </w:r>
      <w:r w:rsidR="00A8491D">
        <w:rPr>
          <w:noProof/>
        </w:rPr>
        <w:fldChar w:fldCharType="separate"/>
      </w:r>
      <w:r w:rsidRPr="009A0890">
        <w:rPr>
          <w:noProof/>
          <w:lang w:val="pt-BR"/>
        </w:rPr>
        <w:t>4</w:t>
      </w:r>
      <w:r w:rsidR="00A8491D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1.7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Nível na sequência de teste.</w:t>
      </w:r>
      <w:r w:rsidRPr="009A0890">
        <w:rPr>
          <w:noProof/>
          <w:lang w:val="pt-BR"/>
        </w:rPr>
        <w:tab/>
      </w:r>
      <w:r w:rsidR="00A8491D">
        <w:rPr>
          <w:noProof/>
        </w:rPr>
        <w:fldChar w:fldCharType="begin"/>
      </w:r>
      <w:r w:rsidRPr="009A0890">
        <w:rPr>
          <w:noProof/>
          <w:lang w:val="pt-BR"/>
        </w:rPr>
        <w:instrText xml:space="preserve"> PAGEREF _Toc242451443 \h </w:instrText>
      </w:r>
      <w:r w:rsidR="00A8491D">
        <w:rPr>
          <w:noProof/>
        </w:rPr>
      </w:r>
      <w:r w:rsidR="00A8491D">
        <w:rPr>
          <w:noProof/>
        </w:rPr>
        <w:fldChar w:fldCharType="separate"/>
      </w:r>
      <w:r w:rsidRPr="009A0890">
        <w:rPr>
          <w:noProof/>
          <w:lang w:val="pt-BR"/>
        </w:rPr>
        <w:t>4</w:t>
      </w:r>
      <w:r w:rsidR="00A8491D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REQUISITOS A TESTAR</w:t>
      </w:r>
      <w:r w:rsidRPr="009A0890">
        <w:rPr>
          <w:noProof/>
          <w:lang w:val="pt-BR"/>
        </w:rPr>
        <w:tab/>
      </w:r>
      <w:r w:rsidR="00A8491D">
        <w:rPr>
          <w:noProof/>
        </w:rPr>
        <w:fldChar w:fldCharType="begin"/>
      </w:r>
      <w:r w:rsidRPr="009A0890">
        <w:rPr>
          <w:noProof/>
          <w:lang w:val="pt-BR"/>
        </w:rPr>
        <w:instrText xml:space="preserve"> PAGEREF _Toc242451444 \h </w:instrText>
      </w:r>
      <w:r w:rsidR="00A8491D">
        <w:rPr>
          <w:noProof/>
        </w:rPr>
      </w:r>
      <w:r w:rsidR="00A8491D">
        <w:rPr>
          <w:noProof/>
        </w:rPr>
        <w:fldChar w:fldCharType="separate"/>
      </w:r>
      <w:r w:rsidRPr="009A0890">
        <w:rPr>
          <w:noProof/>
          <w:lang w:val="pt-BR"/>
        </w:rPr>
        <w:t>5</w:t>
      </w:r>
      <w:r w:rsidR="00A8491D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do Banco de Dados</w:t>
      </w:r>
      <w:r w:rsidRPr="009A0890">
        <w:rPr>
          <w:noProof/>
          <w:lang w:val="pt-BR"/>
        </w:rPr>
        <w:tab/>
      </w:r>
      <w:r w:rsidR="00A8491D">
        <w:rPr>
          <w:noProof/>
        </w:rPr>
        <w:fldChar w:fldCharType="begin"/>
      </w:r>
      <w:r w:rsidRPr="009A0890">
        <w:rPr>
          <w:noProof/>
          <w:lang w:val="pt-BR"/>
        </w:rPr>
        <w:instrText xml:space="preserve"> PAGEREF _Toc242451445 \h </w:instrText>
      </w:r>
      <w:r w:rsidR="00A8491D">
        <w:rPr>
          <w:noProof/>
        </w:rPr>
      </w:r>
      <w:r w:rsidR="00A8491D">
        <w:rPr>
          <w:noProof/>
        </w:rPr>
        <w:fldChar w:fldCharType="separate"/>
      </w:r>
      <w:r w:rsidRPr="009A0890">
        <w:rPr>
          <w:noProof/>
          <w:lang w:val="pt-BR"/>
        </w:rPr>
        <w:t>5</w:t>
      </w:r>
      <w:r w:rsidR="00A8491D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Funcional</w:t>
      </w:r>
      <w:r w:rsidRPr="009A0890">
        <w:rPr>
          <w:noProof/>
          <w:lang w:val="pt-BR"/>
        </w:rPr>
        <w:tab/>
      </w:r>
      <w:r w:rsidR="00A8491D">
        <w:rPr>
          <w:noProof/>
        </w:rPr>
        <w:fldChar w:fldCharType="begin"/>
      </w:r>
      <w:r w:rsidRPr="009A0890">
        <w:rPr>
          <w:noProof/>
          <w:lang w:val="pt-BR"/>
        </w:rPr>
        <w:instrText xml:space="preserve"> PAGEREF _Toc242451446 \h </w:instrText>
      </w:r>
      <w:r w:rsidR="00A8491D">
        <w:rPr>
          <w:noProof/>
        </w:rPr>
      </w:r>
      <w:r w:rsidR="00A8491D">
        <w:rPr>
          <w:noProof/>
        </w:rPr>
        <w:fldChar w:fldCharType="separate"/>
      </w:r>
      <w:r w:rsidRPr="009A0890">
        <w:rPr>
          <w:noProof/>
          <w:lang w:val="pt-BR"/>
        </w:rPr>
        <w:t>5</w:t>
      </w:r>
      <w:r w:rsidR="00A8491D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do Ciclo de Negócios</w:t>
      </w:r>
      <w:r w:rsidRPr="009A0890">
        <w:rPr>
          <w:noProof/>
          <w:lang w:val="pt-BR"/>
        </w:rPr>
        <w:tab/>
      </w:r>
      <w:r w:rsidR="00A8491D">
        <w:rPr>
          <w:noProof/>
        </w:rPr>
        <w:fldChar w:fldCharType="begin"/>
      </w:r>
      <w:r w:rsidRPr="009A0890">
        <w:rPr>
          <w:noProof/>
          <w:lang w:val="pt-BR"/>
        </w:rPr>
        <w:instrText xml:space="preserve"> PAGEREF _Toc242451447 \h </w:instrText>
      </w:r>
      <w:r w:rsidR="00A8491D">
        <w:rPr>
          <w:noProof/>
        </w:rPr>
      </w:r>
      <w:r w:rsidR="00A8491D">
        <w:rPr>
          <w:noProof/>
        </w:rPr>
        <w:fldChar w:fldCharType="separate"/>
      </w:r>
      <w:r w:rsidRPr="009A0890">
        <w:rPr>
          <w:noProof/>
          <w:lang w:val="pt-BR"/>
        </w:rPr>
        <w:t>5</w:t>
      </w:r>
      <w:r w:rsidR="00A8491D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da Interface do Usuário</w:t>
      </w:r>
      <w:r w:rsidRPr="009A0890">
        <w:rPr>
          <w:noProof/>
          <w:lang w:val="pt-BR"/>
        </w:rPr>
        <w:tab/>
      </w:r>
      <w:r w:rsidR="00A8491D">
        <w:rPr>
          <w:noProof/>
        </w:rPr>
        <w:fldChar w:fldCharType="begin"/>
      </w:r>
      <w:r w:rsidRPr="009A0890">
        <w:rPr>
          <w:noProof/>
          <w:lang w:val="pt-BR"/>
        </w:rPr>
        <w:instrText xml:space="preserve"> PAGEREF _Toc242451448 \h </w:instrText>
      </w:r>
      <w:r w:rsidR="00A8491D">
        <w:rPr>
          <w:noProof/>
        </w:rPr>
      </w:r>
      <w:r w:rsidR="00A8491D">
        <w:rPr>
          <w:noProof/>
        </w:rPr>
        <w:fldChar w:fldCharType="separate"/>
      </w:r>
      <w:r w:rsidRPr="009A0890">
        <w:rPr>
          <w:noProof/>
          <w:lang w:val="pt-BR"/>
        </w:rPr>
        <w:t>5</w:t>
      </w:r>
      <w:r w:rsidR="00A8491D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2.5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Performance</w:t>
      </w:r>
      <w:r w:rsidRPr="009A0890">
        <w:rPr>
          <w:noProof/>
          <w:lang w:val="pt-BR"/>
        </w:rPr>
        <w:tab/>
      </w:r>
      <w:r w:rsidR="00A8491D">
        <w:rPr>
          <w:noProof/>
        </w:rPr>
        <w:fldChar w:fldCharType="begin"/>
      </w:r>
      <w:r w:rsidRPr="009A0890">
        <w:rPr>
          <w:noProof/>
          <w:lang w:val="pt-BR"/>
        </w:rPr>
        <w:instrText xml:space="preserve"> PAGEREF _Toc242451449 \h </w:instrText>
      </w:r>
      <w:r w:rsidR="00A8491D">
        <w:rPr>
          <w:noProof/>
        </w:rPr>
      </w:r>
      <w:r w:rsidR="00A8491D">
        <w:rPr>
          <w:noProof/>
        </w:rPr>
        <w:fldChar w:fldCharType="separate"/>
      </w:r>
      <w:r w:rsidRPr="009A0890">
        <w:rPr>
          <w:noProof/>
          <w:lang w:val="pt-BR"/>
        </w:rPr>
        <w:t>5</w:t>
      </w:r>
      <w:r w:rsidR="00A8491D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2.6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Carga</w:t>
      </w:r>
      <w:r w:rsidRPr="009A0890">
        <w:rPr>
          <w:noProof/>
          <w:lang w:val="pt-BR"/>
        </w:rPr>
        <w:tab/>
      </w:r>
      <w:r w:rsidR="00A8491D">
        <w:rPr>
          <w:noProof/>
        </w:rPr>
        <w:fldChar w:fldCharType="begin"/>
      </w:r>
      <w:r w:rsidRPr="009A0890">
        <w:rPr>
          <w:noProof/>
          <w:lang w:val="pt-BR"/>
        </w:rPr>
        <w:instrText xml:space="preserve"> PAGEREF _Toc242451450 \h </w:instrText>
      </w:r>
      <w:r w:rsidR="00A8491D">
        <w:rPr>
          <w:noProof/>
        </w:rPr>
      </w:r>
      <w:r w:rsidR="00A8491D">
        <w:rPr>
          <w:noProof/>
        </w:rPr>
        <w:fldChar w:fldCharType="separate"/>
      </w:r>
      <w:r w:rsidRPr="009A0890">
        <w:rPr>
          <w:noProof/>
          <w:lang w:val="pt-BR"/>
        </w:rPr>
        <w:t>5</w:t>
      </w:r>
      <w:r w:rsidR="00A8491D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2.7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Stress</w:t>
      </w:r>
      <w:r w:rsidRPr="009A0890">
        <w:rPr>
          <w:noProof/>
          <w:lang w:val="pt-BR"/>
        </w:rPr>
        <w:tab/>
      </w:r>
      <w:r w:rsidR="00A8491D">
        <w:rPr>
          <w:noProof/>
        </w:rPr>
        <w:fldChar w:fldCharType="begin"/>
      </w:r>
      <w:r w:rsidRPr="009A0890">
        <w:rPr>
          <w:noProof/>
          <w:lang w:val="pt-BR"/>
        </w:rPr>
        <w:instrText xml:space="preserve"> PAGEREF _Toc242451451 \h </w:instrText>
      </w:r>
      <w:r w:rsidR="00A8491D">
        <w:rPr>
          <w:noProof/>
        </w:rPr>
      </w:r>
      <w:r w:rsidR="00A8491D">
        <w:rPr>
          <w:noProof/>
        </w:rPr>
        <w:fldChar w:fldCharType="separate"/>
      </w:r>
      <w:r w:rsidRPr="009A0890">
        <w:rPr>
          <w:noProof/>
          <w:lang w:val="pt-BR"/>
        </w:rPr>
        <w:t>5</w:t>
      </w:r>
      <w:r w:rsidR="00A8491D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2.8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Segurança e de Controle de Acesso</w:t>
      </w:r>
      <w:r w:rsidRPr="009A0890">
        <w:rPr>
          <w:noProof/>
          <w:lang w:val="pt-BR"/>
        </w:rPr>
        <w:tab/>
      </w:r>
      <w:r w:rsidR="00A8491D">
        <w:rPr>
          <w:noProof/>
        </w:rPr>
        <w:fldChar w:fldCharType="begin"/>
      </w:r>
      <w:r w:rsidRPr="009A0890">
        <w:rPr>
          <w:noProof/>
          <w:lang w:val="pt-BR"/>
        </w:rPr>
        <w:instrText xml:space="preserve"> PAGEREF _Toc242451452 \h </w:instrText>
      </w:r>
      <w:r w:rsidR="00A8491D">
        <w:rPr>
          <w:noProof/>
        </w:rPr>
      </w:r>
      <w:r w:rsidR="00A8491D">
        <w:rPr>
          <w:noProof/>
        </w:rPr>
        <w:fldChar w:fldCharType="separate"/>
      </w:r>
      <w:r w:rsidRPr="009A0890">
        <w:rPr>
          <w:noProof/>
          <w:lang w:val="pt-BR"/>
        </w:rPr>
        <w:t>5</w:t>
      </w:r>
      <w:r w:rsidR="00A8491D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2.9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Falha/Recuperação</w:t>
      </w:r>
      <w:r w:rsidRPr="009A0890">
        <w:rPr>
          <w:noProof/>
          <w:lang w:val="pt-BR"/>
        </w:rPr>
        <w:tab/>
      </w:r>
      <w:r w:rsidR="00A8491D">
        <w:rPr>
          <w:noProof/>
        </w:rPr>
        <w:fldChar w:fldCharType="begin"/>
      </w:r>
      <w:r w:rsidRPr="009A0890">
        <w:rPr>
          <w:noProof/>
          <w:lang w:val="pt-BR"/>
        </w:rPr>
        <w:instrText xml:space="preserve"> PAGEREF _Toc242451453 \h </w:instrText>
      </w:r>
      <w:r w:rsidR="00A8491D">
        <w:rPr>
          <w:noProof/>
        </w:rPr>
      </w:r>
      <w:r w:rsidR="00A8491D">
        <w:rPr>
          <w:noProof/>
        </w:rPr>
        <w:fldChar w:fldCharType="separate"/>
      </w:r>
      <w:r w:rsidRPr="009A0890">
        <w:rPr>
          <w:noProof/>
          <w:lang w:val="pt-BR"/>
        </w:rPr>
        <w:t>5</w:t>
      </w:r>
      <w:r w:rsidR="00A8491D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795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2.10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Instalação</w:t>
      </w:r>
      <w:r w:rsidRPr="009A0890">
        <w:rPr>
          <w:noProof/>
          <w:lang w:val="pt-BR"/>
        </w:rPr>
        <w:tab/>
      </w:r>
      <w:r w:rsidR="00A8491D">
        <w:rPr>
          <w:noProof/>
        </w:rPr>
        <w:fldChar w:fldCharType="begin"/>
      </w:r>
      <w:r w:rsidRPr="009A0890">
        <w:rPr>
          <w:noProof/>
          <w:lang w:val="pt-BR"/>
        </w:rPr>
        <w:instrText xml:space="preserve"> PAGEREF _Toc242451454 \h </w:instrText>
      </w:r>
      <w:r w:rsidR="00A8491D">
        <w:rPr>
          <w:noProof/>
        </w:rPr>
      </w:r>
      <w:r w:rsidR="00A8491D">
        <w:rPr>
          <w:noProof/>
        </w:rPr>
        <w:fldChar w:fldCharType="separate"/>
      </w:r>
      <w:r w:rsidRPr="009A0890">
        <w:rPr>
          <w:noProof/>
          <w:lang w:val="pt-BR"/>
        </w:rPr>
        <w:t>5</w:t>
      </w:r>
      <w:r w:rsidR="00A8491D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Estratégia de Teste</w:t>
      </w:r>
      <w:r w:rsidRPr="009A0890">
        <w:rPr>
          <w:noProof/>
          <w:lang w:val="pt-BR"/>
        </w:rPr>
        <w:tab/>
      </w:r>
      <w:r w:rsidR="00A8491D">
        <w:rPr>
          <w:noProof/>
        </w:rPr>
        <w:fldChar w:fldCharType="begin"/>
      </w:r>
      <w:r w:rsidRPr="009A0890">
        <w:rPr>
          <w:noProof/>
          <w:lang w:val="pt-BR"/>
        </w:rPr>
        <w:instrText xml:space="preserve"> PAGEREF _Toc242451455 \h </w:instrText>
      </w:r>
      <w:r w:rsidR="00A8491D">
        <w:rPr>
          <w:noProof/>
        </w:rPr>
      </w:r>
      <w:r w:rsidR="00A8491D">
        <w:rPr>
          <w:noProof/>
        </w:rPr>
        <w:fldChar w:fldCharType="separate"/>
      </w:r>
      <w:r w:rsidRPr="009A0890">
        <w:rPr>
          <w:noProof/>
          <w:lang w:val="pt-BR"/>
        </w:rPr>
        <w:t>6</w:t>
      </w:r>
      <w:r w:rsidR="00A8491D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Tipos de Teste</w:t>
      </w:r>
      <w:r w:rsidRPr="009A0890">
        <w:rPr>
          <w:noProof/>
          <w:lang w:val="pt-BR"/>
        </w:rPr>
        <w:tab/>
      </w:r>
      <w:r w:rsidR="00A8491D">
        <w:rPr>
          <w:noProof/>
        </w:rPr>
        <w:fldChar w:fldCharType="begin"/>
      </w:r>
      <w:r w:rsidRPr="009A0890">
        <w:rPr>
          <w:noProof/>
          <w:lang w:val="pt-BR"/>
        </w:rPr>
        <w:instrText xml:space="preserve"> PAGEREF _Toc242451456 \h </w:instrText>
      </w:r>
      <w:r w:rsidR="00A8491D">
        <w:rPr>
          <w:noProof/>
        </w:rPr>
      </w:r>
      <w:r w:rsidR="00A8491D">
        <w:rPr>
          <w:noProof/>
        </w:rPr>
        <w:fldChar w:fldCharType="separate"/>
      </w:r>
      <w:r w:rsidRPr="009A0890">
        <w:rPr>
          <w:noProof/>
          <w:lang w:val="pt-BR"/>
        </w:rPr>
        <w:t>6</w:t>
      </w:r>
      <w:r w:rsidR="00A8491D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3.1.1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Integridade de Dados e do Banco de Dados</w:t>
      </w:r>
      <w:r w:rsidRPr="009A0890">
        <w:rPr>
          <w:noProof/>
          <w:lang w:val="pt-BR"/>
        </w:rPr>
        <w:tab/>
      </w:r>
      <w:r w:rsidR="00A8491D">
        <w:rPr>
          <w:noProof/>
        </w:rPr>
        <w:fldChar w:fldCharType="begin"/>
      </w:r>
      <w:r w:rsidRPr="009A0890">
        <w:rPr>
          <w:noProof/>
          <w:lang w:val="pt-BR"/>
        </w:rPr>
        <w:instrText xml:space="preserve"> PAGEREF _Toc242451457 \h </w:instrText>
      </w:r>
      <w:r w:rsidR="00A8491D">
        <w:rPr>
          <w:noProof/>
        </w:rPr>
      </w:r>
      <w:r w:rsidR="00A8491D">
        <w:rPr>
          <w:noProof/>
        </w:rPr>
        <w:fldChar w:fldCharType="separate"/>
      </w:r>
      <w:r w:rsidRPr="009A0890">
        <w:rPr>
          <w:noProof/>
          <w:lang w:val="pt-BR"/>
        </w:rPr>
        <w:t>6</w:t>
      </w:r>
      <w:r w:rsidR="00A8491D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3.1.2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Funcionalidade</w:t>
      </w:r>
      <w:r w:rsidRPr="009A0890">
        <w:rPr>
          <w:noProof/>
          <w:lang w:val="pt-BR"/>
        </w:rPr>
        <w:tab/>
      </w:r>
      <w:r w:rsidR="00A8491D">
        <w:rPr>
          <w:noProof/>
        </w:rPr>
        <w:fldChar w:fldCharType="begin"/>
      </w:r>
      <w:r w:rsidRPr="009A0890">
        <w:rPr>
          <w:noProof/>
          <w:lang w:val="pt-BR"/>
        </w:rPr>
        <w:instrText xml:space="preserve"> PAGEREF _Toc242451458 \h </w:instrText>
      </w:r>
      <w:r w:rsidR="00A8491D">
        <w:rPr>
          <w:noProof/>
        </w:rPr>
      </w:r>
      <w:r w:rsidR="00A8491D">
        <w:rPr>
          <w:noProof/>
        </w:rPr>
        <w:fldChar w:fldCharType="separate"/>
      </w:r>
      <w:r w:rsidRPr="009A0890">
        <w:rPr>
          <w:noProof/>
          <w:lang w:val="pt-BR"/>
        </w:rPr>
        <w:t>6</w:t>
      </w:r>
      <w:r w:rsidR="00A8491D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3.1.3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da Interface do Usuário</w:t>
      </w:r>
      <w:r w:rsidRPr="009A0890">
        <w:rPr>
          <w:noProof/>
          <w:lang w:val="pt-BR"/>
        </w:rPr>
        <w:tab/>
      </w:r>
      <w:r w:rsidR="00A8491D">
        <w:rPr>
          <w:noProof/>
        </w:rPr>
        <w:fldChar w:fldCharType="begin"/>
      </w:r>
      <w:r w:rsidRPr="009A0890">
        <w:rPr>
          <w:noProof/>
          <w:lang w:val="pt-BR"/>
        </w:rPr>
        <w:instrText xml:space="preserve"> PAGEREF _Toc242451459 \h </w:instrText>
      </w:r>
      <w:r w:rsidR="00A8491D">
        <w:rPr>
          <w:noProof/>
        </w:rPr>
      </w:r>
      <w:r w:rsidR="00A8491D">
        <w:rPr>
          <w:noProof/>
        </w:rPr>
        <w:fldChar w:fldCharType="separate"/>
      </w:r>
      <w:r w:rsidRPr="009A0890">
        <w:rPr>
          <w:noProof/>
          <w:lang w:val="pt-BR"/>
        </w:rPr>
        <w:t>6</w:t>
      </w:r>
      <w:r w:rsidR="00A8491D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3.1.4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Performance</w:t>
      </w:r>
      <w:r w:rsidRPr="009A0890">
        <w:rPr>
          <w:noProof/>
          <w:lang w:val="pt-BR"/>
        </w:rPr>
        <w:tab/>
      </w:r>
      <w:r w:rsidR="00A8491D">
        <w:rPr>
          <w:noProof/>
        </w:rPr>
        <w:fldChar w:fldCharType="begin"/>
      </w:r>
      <w:r w:rsidRPr="009A0890">
        <w:rPr>
          <w:noProof/>
          <w:lang w:val="pt-BR"/>
        </w:rPr>
        <w:instrText xml:space="preserve"> PAGEREF _Toc242451460 \h </w:instrText>
      </w:r>
      <w:r w:rsidR="00A8491D">
        <w:rPr>
          <w:noProof/>
        </w:rPr>
      </w:r>
      <w:r w:rsidR="00A8491D">
        <w:rPr>
          <w:noProof/>
        </w:rPr>
        <w:fldChar w:fldCharType="separate"/>
      </w:r>
      <w:r w:rsidRPr="009A0890">
        <w:rPr>
          <w:noProof/>
          <w:lang w:val="pt-BR"/>
        </w:rPr>
        <w:t>6</w:t>
      </w:r>
      <w:r w:rsidR="00A8491D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3.1.5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Carga</w:t>
      </w:r>
      <w:r w:rsidRPr="009A0890">
        <w:rPr>
          <w:noProof/>
          <w:lang w:val="pt-BR"/>
        </w:rPr>
        <w:tab/>
      </w:r>
      <w:r w:rsidR="00A8491D">
        <w:rPr>
          <w:noProof/>
        </w:rPr>
        <w:fldChar w:fldCharType="begin"/>
      </w:r>
      <w:r w:rsidRPr="009A0890">
        <w:rPr>
          <w:noProof/>
          <w:lang w:val="pt-BR"/>
        </w:rPr>
        <w:instrText xml:space="preserve"> PAGEREF _Toc242451461 \h </w:instrText>
      </w:r>
      <w:r w:rsidR="00A8491D">
        <w:rPr>
          <w:noProof/>
        </w:rPr>
      </w:r>
      <w:r w:rsidR="00A8491D">
        <w:rPr>
          <w:noProof/>
        </w:rPr>
        <w:fldChar w:fldCharType="separate"/>
      </w:r>
      <w:r w:rsidRPr="009A0890">
        <w:rPr>
          <w:noProof/>
          <w:lang w:val="pt-BR"/>
        </w:rPr>
        <w:t>7</w:t>
      </w:r>
      <w:r w:rsidR="00A8491D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3.1.6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Segurança e Controle de Acesso</w:t>
      </w:r>
      <w:r w:rsidRPr="009A0890">
        <w:rPr>
          <w:noProof/>
          <w:lang w:val="pt-BR"/>
        </w:rPr>
        <w:tab/>
      </w:r>
      <w:r w:rsidR="00A8491D">
        <w:rPr>
          <w:noProof/>
        </w:rPr>
        <w:fldChar w:fldCharType="begin"/>
      </w:r>
      <w:r w:rsidRPr="009A0890">
        <w:rPr>
          <w:noProof/>
          <w:lang w:val="pt-BR"/>
        </w:rPr>
        <w:instrText xml:space="preserve"> PAGEREF _Toc242451462 \h </w:instrText>
      </w:r>
      <w:r w:rsidR="00A8491D">
        <w:rPr>
          <w:noProof/>
        </w:rPr>
      </w:r>
      <w:r w:rsidR="00A8491D">
        <w:rPr>
          <w:noProof/>
        </w:rPr>
        <w:fldChar w:fldCharType="separate"/>
      </w:r>
      <w:r w:rsidRPr="009A0890">
        <w:rPr>
          <w:noProof/>
          <w:lang w:val="pt-BR"/>
        </w:rPr>
        <w:t>7</w:t>
      </w:r>
      <w:r w:rsidR="00A8491D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3.1.7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Instalação</w:t>
      </w:r>
      <w:r w:rsidRPr="009A0890">
        <w:rPr>
          <w:noProof/>
          <w:lang w:val="pt-BR"/>
        </w:rPr>
        <w:tab/>
      </w:r>
      <w:r w:rsidR="00A8491D">
        <w:rPr>
          <w:noProof/>
        </w:rPr>
        <w:fldChar w:fldCharType="begin"/>
      </w:r>
      <w:r w:rsidRPr="009A0890">
        <w:rPr>
          <w:noProof/>
          <w:lang w:val="pt-BR"/>
        </w:rPr>
        <w:instrText xml:space="preserve"> PAGEREF _Toc242451463 \h </w:instrText>
      </w:r>
      <w:r w:rsidR="00A8491D">
        <w:rPr>
          <w:noProof/>
        </w:rPr>
      </w:r>
      <w:r w:rsidR="00A8491D">
        <w:rPr>
          <w:noProof/>
        </w:rPr>
        <w:fldChar w:fldCharType="separate"/>
      </w:r>
      <w:r w:rsidRPr="009A0890">
        <w:rPr>
          <w:noProof/>
          <w:lang w:val="pt-BR"/>
        </w:rPr>
        <w:t>7</w:t>
      </w:r>
      <w:r w:rsidR="00A8491D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Ferramentas</w:t>
      </w:r>
      <w:r w:rsidRPr="009A0890">
        <w:rPr>
          <w:noProof/>
          <w:lang w:val="pt-BR"/>
        </w:rPr>
        <w:tab/>
      </w:r>
      <w:r w:rsidR="00A8491D">
        <w:rPr>
          <w:noProof/>
        </w:rPr>
        <w:fldChar w:fldCharType="begin"/>
      </w:r>
      <w:r w:rsidRPr="009A0890">
        <w:rPr>
          <w:noProof/>
          <w:lang w:val="pt-BR"/>
        </w:rPr>
        <w:instrText xml:space="preserve"> PAGEREF _Toc242451464 \h </w:instrText>
      </w:r>
      <w:r w:rsidR="00A8491D">
        <w:rPr>
          <w:noProof/>
        </w:rPr>
      </w:r>
      <w:r w:rsidR="00A8491D">
        <w:rPr>
          <w:noProof/>
        </w:rPr>
        <w:fldChar w:fldCharType="separate"/>
      </w:r>
      <w:r w:rsidRPr="009A0890">
        <w:rPr>
          <w:noProof/>
          <w:lang w:val="pt-BR"/>
        </w:rPr>
        <w:t>7</w:t>
      </w:r>
      <w:r w:rsidR="00A8491D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Riscos</w:t>
      </w:r>
      <w:r w:rsidRPr="009A0890">
        <w:rPr>
          <w:noProof/>
          <w:lang w:val="pt-BR"/>
        </w:rPr>
        <w:tab/>
      </w:r>
      <w:r w:rsidR="00A8491D">
        <w:rPr>
          <w:noProof/>
        </w:rPr>
        <w:fldChar w:fldCharType="begin"/>
      </w:r>
      <w:r w:rsidRPr="009A0890">
        <w:rPr>
          <w:noProof/>
          <w:lang w:val="pt-BR"/>
        </w:rPr>
        <w:instrText xml:space="preserve"> PAGEREF _Toc242451465 \h </w:instrText>
      </w:r>
      <w:r w:rsidR="00A8491D">
        <w:rPr>
          <w:noProof/>
        </w:rPr>
      </w:r>
      <w:r w:rsidR="00A8491D">
        <w:rPr>
          <w:noProof/>
        </w:rPr>
        <w:fldChar w:fldCharType="separate"/>
      </w:r>
      <w:r w:rsidRPr="009A0890">
        <w:rPr>
          <w:noProof/>
          <w:lang w:val="pt-BR"/>
        </w:rPr>
        <w:t>8</w:t>
      </w:r>
      <w:r w:rsidR="00A8491D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Requisitos de suspensão e retomada</w:t>
      </w:r>
      <w:r w:rsidRPr="009A0890">
        <w:rPr>
          <w:noProof/>
          <w:lang w:val="pt-BR"/>
        </w:rPr>
        <w:tab/>
      </w:r>
      <w:r w:rsidR="00A8491D">
        <w:rPr>
          <w:noProof/>
        </w:rPr>
        <w:fldChar w:fldCharType="begin"/>
      </w:r>
      <w:r w:rsidRPr="009A0890">
        <w:rPr>
          <w:noProof/>
          <w:lang w:val="pt-BR"/>
        </w:rPr>
        <w:instrText xml:space="preserve"> PAGEREF _Toc242451466 \h </w:instrText>
      </w:r>
      <w:r w:rsidR="00A8491D">
        <w:rPr>
          <w:noProof/>
        </w:rPr>
      </w:r>
      <w:r w:rsidR="00A8491D">
        <w:rPr>
          <w:noProof/>
        </w:rPr>
        <w:fldChar w:fldCharType="separate"/>
      </w:r>
      <w:r w:rsidRPr="009A0890">
        <w:rPr>
          <w:noProof/>
          <w:lang w:val="pt-BR"/>
        </w:rPr>
        <w:t>9</w:t>
      </w:r>
      <w:r w:rsidR="00A8491D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Matriz de rastreabilidade</w:t>
      </w:r>
      <w:r w:rsidRPr="009A0890">
        <w:rPr>
          <w:noProof/>
          <w:lang w:val="pt-BR"/>
        </w:rPr>
        <w:tab/>
      </w:r>
      <w:r w:rsidR="00A8491D">
        <w:rPr>
          <w:noProof/>
        </w:rPr>
        <w:fldChar w:fldCharType="begin"/>
      </w:r>
      <w:r w:rsidRPr="009A0890">
        <w:rPr>
          <w:noProof/>
          <w:lang w:val="pt-BR"/>
        </w:rPr>
        <w:instrText xml:space="preserve"> PAGEREF _Toc242451467 \h </w:instrText>
      </w:r>
      <w:r w:rsidR="00A8491D">
        <w:rPr>
          <w:noProof/>
        </w:rPr>
      </w:r>
      <w:r w:rsidR="00A8491D">
        <w:rPr>
          <w:noProof/>
        </w:rPr>
        <w:fldChar w:fldCharType="separate"/>
      </w:r>
      <w:r w:rsidRPr="009A0890">
        <w:rPr>
          <w:noProof/>
          <w:lang w:val="pt-BR"/>
        </w:rPr>
        <w:t>10</w:t>
      </w:r>
      <w:r w:rsidR="00A8491D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Responsabilidades</w:t>
      </w:r>
      <w:r w:rsidRPr="009A0890">
        <w:rPr>
          <w:noProof/>
          <w:lang w:val="pt-BR"/>
        </w:rPr>
        <w:tab/>
      </w:r>
      <w:r w:rsidR="00A8491D">
        <w:rPr>
          <w:noProof/>
        </w:rPr>
        <w:fldChar w:fldCharType="begin"/>
      </w:r>
      <w:r w:rsidRPr="009A0890">
        <w:rPr>
          <w:noProof/>
          <w:lang w:val="pt-BR"/>
        </w:rPr>
        <w:instrText xml:space="preserve"> PAGEREF _Toc242451468 \h </w:instrText>
      </w:r>
      <w:r w:rsidR="00A8491D">
        <w:rPr>
          <w:noProof/>
        </w:rPr>
      </w:r>
      <w:r w:rsidR="00A8491D">
        <w:rPr>
          <w:noProof/>
        </w:rPr>
        <w:fldChar w:fldCharType="separate"/>
      </w:r>
      <w:r w:rsidRPr="009A0890">
        <w:rPr>
          <w:noProof/>
          <w:lang w:val="pt-BR"/>
        </w:rPr>
        <w:t>11</w:t>
      </w:r>
      <w:r w:rsidR="00A8491D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7.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Necessidade treinamento da equipe</w:t>
      </w:r>
      <w:r w:rsidRPr="009A0890">
        <w:rPr>
          <w:noProof/>
          <w:lang w:val="pt-BR"/>
        </w:rPr>
        <w:tab/>
      </w:r>
      <w:r w:rsidR="00A8491D">
        <w:rPr>
          <w:noProof/>
        </w:rPr>
        <w:fldChar w:fldCharType="begin"/>
      </w:r>
      <w:r w:rsidRPr="009A0890">
        <w:rPr>
          <w:noProof/>
          <w:lang w:val="pt-BR"/>
        </w:rPr>
        <w:instrText xml:space="preserve"> PAGEREF _Toc242451469 \h </w:instrText>
      </w:r>
      <w:r w:rsidR="00A8491D">
        <w:rPr>
          <w:noProof/>
        </w:rPr>
      </w:r>
      <w:r w:rsidR="00A8491D">
        <w:rPr>
          <w:noProof/>
        </w:rPr>
        <w:fldChar w:fldCharType="separate"/>
      </w:r>
      <w:r w:rsidRPr="009A0890">
        <w:rPr>
          <w:noProof/>
          <w:lang w:val="pt-BR"/>
        </w:rPr>
        <w:t>12</w:t>
      </w:r>
      <w:r w:rsidR="00A8491D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8.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Cobertura dos testes</w:t>
      </w:r>
      <w:r>
        <w:rPr>
          <w:noProof/>
        </w:rPr>
        <w:tab/>
      </w:r>
      <w:r w:rsidR="00A8491D">
        <w:rPr>
          <w:noProof/>
        </w:rPr>
        <w:fldChar w:fldCharType="begin"/>
      </w:r>
      <w:r>
        <w:rPr>
          <w:noProof/>
        </w:rPr>
        <w:instrText xml:space="preserve"> PAGEREF _Toc242451470 \h </w:instrText>
      </w:r>
      <w:r w:rsidR="00A8491D">
        <w:rPr>
          <w:noProof/>
        </w:rPr>
      </w:r>
      <w:r w:rsidR="00A8491D">
        <w:rPr>
          <w:noProof/>
        </w:rPr>
        <w:fldChar w:fldCharType="separate"/>
      </w:r>
      <w:r>
        <w:rPr>
          <w:noProof/>
        </w:rPr>
        <w:t>13</w:t>
      </w:r>
      <w:r w:rsidR="00A8491D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9.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Cronograma</w:t>
      </w:r>
      <w:r>
        <w:rPr>
          <w:noProof/>
        </w:rPr>
        <w:tab/>
      </w:r>
      <w:r w:rsidR="00A8491D">
        <w:rPr>
          <w:noProof/>
        </w:rPr>
        <w:fldChar w:fldCharType="begin"/>
      </w:r>
      <w:r>
        <w:rPr>
          <w:noProof/>
        </w:rPr>
        <w:instrText xml:space="preserve"> PAGEREF _Toc242451471 \h </w:instrText>
      </w:r>
      <w:r w:rsidR="00A8491D">
        <w:rPr>
          <w:noProof/>
        </w:rPr>
      </w:r>
      <w:r w:rsidR="00A8491D">
        <w:rPr>
          <w:noProof/>
        </w:rPr>
        <w:fldChar w:fldCharType="separate"/>
      </w:r>
      <w:r>
        <w:rPr>
          <w:noProof/>
        </w:rPr>
        <w:t>14</w:t>
      </w:r>
      <w:r w:rsidR="00A8491D">
        <w:rPr>
          <w:noProof/>
        </w:rPr>
        <w:fldChar w:fldCharType="end"/>
      </w:r>
    </w:p>
    <w:p w:rsidR="001173B8" w:rsidRPr="001D4FEF" w:rsidRDefault="00A8491D">
      <w:pPr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fldChar w:fldCharType="end"/>
      </w:r>
      <w:r w:rsidR="001173B8" w:rsidRPr="001D4FEF">
        <w:rPr>
          <w:rFonts w:ascii="Calibri" w:hAnsi="Calibri"/>
          <w:sz w:val="22"/>
          <w:lang w:val="pt-BR"/>
        </w:rPr>
        <w:br w:type="page"/>
      </w:r>
    </w:p>
    <w:p w:rsidR="001173B8" w:rsidRPr="001D4FEF" w:rsidRDefault="001173B8">
      <w:pPr>
        <w:pStyle w:val="Ttulo1"/>
        <w:rPr>
          <w:rFonts w:ascii="Calibri" w:hAnsi="Calibri"/>
          <w:sz w:val="26"/>
          <w:lang w:val="pt-BR"/>
        </w:rPr>
      </w:pPr>
      <w:bookmarkStart w:id="1" w:name="_Toc242451436"/>
      <w:r w:rsidRPr="001D4FEF">
        <w:rPr>
          <w:rFonts w:ascii="Calibri" w:hAnsi="Calibri"/>
          <w:sz w:val="26"/>
          <w:lang w:val="pt-BR"/>
        </w:rPr>
        <w:lastRenderedPageBreak/>
        <w:t>Introdução</w:t>
      </w:r>
      <w:bookmarkEnd w:id="1"/>
    </w:p>
    <w:p w:rsidR="009D3D4F" w:rsidRPr="001D4FEF" w:rsidRDefault="009D3D4F" w:rsidP="009D3D4F">
      <w:pPr>
        <w:rPr>
          <w:lang w:val="pt-BR"/>
        </w:rPr>
      </w:pPr>
    </w:p>
    <w:p w:rsidR="009D3D4F" w:rsidRPr="001D4FEF" w:rsidRDefault="009D3D4F" w:rsidP="009D3D4F">
      <w:pPr>
        <w:pStyle w:val="Ttulo2"/>
        <w:rPr>
          <w:rFonts w:ascii="Calibri" w:hAnsi="Calibri"/>
          <w:sz w:val="22"/>
          <w:lang w:val="pt-BR"/>
        </w:rPr>
      </w:pPr>
      <w:bookmarkStart w:id="2" w:name="_Toc242451437"/>
      <w:r w:rsidRPr="001D4FEF">
        <w:rPr>
          <w:rFonts w:ascii="Calibri" w:hAnsi="Calibri"/>
          <w:sz w:val="22"/>
          <w:lang w:val="pt-BR"/>
        </w:rPr>
        <w:t>Identificador do plano de teste</w:t>
      </w:r>
      <w:bookmarkEnd w:id="2"/>
    </w:p>
    <w:p w:rsidR="009D3D4F" w:rsidRPr="001D4FEF" w:rsidRDefault="009D3D4F" w:rsidP="009D3D4F">
      <w:pPr>
        <w:rPr>
          <w:lang w:val="pt-BR"/>
        </w:rPr>
      </w:pPr>
    </w:p>
    <w:p w:rsidR="009D3D4F" w:rsidRPr="001D4FEF" w:rsidRDefault="009D3D4F" w:rsidP="009D3D4F">
      <w:pPr>
        <w:rPr>
          <w:lang w:val="pt-BR"/>
        </w:rPr>
      </w:pPr>
    </w:p>
    <w:p w:rsidR="009D3D4F" w:rsidRPr="001D4FEF" w:rsidRDefault="009D3D4F" w:rsidP="009D3D4F">
      <w:pPr>
        <w:rPr>
          <w:lang w:val="pt-BR"/>
        </w:rPr>
      </w:pP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3" w:name="_Toc242451438"/>
      <w:r w:rsidRPr="001D4FEF">
        <w:rPr>
          <w:rFonts w:ascii="Calibri" w:hAnsi="Calibri"/>
          <w:sz w:val="22"/>
          <w:lang w:val="pt-BR"/>
        </w:rPr>
        <w:t>Objetivos</w:t>
      </w:r>
      <w:bookmarkEnd w:id="3"/>
    </w:p>
    <w:p w:rsidR="001173B8" w:rsidRPr="001D4FEF" w:rsidRDefault="00562868">
      <w:pPr>
        <w:pStyle w:val="Corpodetexto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Este documento tem como objetivo..</w:t>
      </w:r>
      <w:r w:rsidR="001173B8"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4" w:name="_Toc314978529"/>
      <w:bookmarkStart w:id="5" w:name="_Toc324843635"/>
      <w:bookmarkStart w:id="6" w:name="_Toc324851942"/>
      <w:bookmarkStart w:id="7" w:name="_Toc324915525"/>
      <w:bookmarkStart w:id="8" w:name="_Toc433104438"/>
      <w:bookmarkStart w:id="9" w:name="_Toc456598951"/>
      <w:bookmarkStart w:id="10" w:name="_Toc242451439"/>
      <w:r w:rsidRPr="001D4FEF">
        <w:rPr>
          <w:rFonts w:ascii="Calibri" w:hAnsi="Calibri"/>
          <w:sz w:val="22"/>
          <w:lang w:val="pt-BR"/>
        </w:rPr>
        <w:t xml:space="preserve">O </w:t>
      </w:r>
      <w:bookmarkEnd w:id="4"/>
      <w:bookmarkEnd w:id="5"/>
      <w:bookmarkEnd w:id="6"/>
      <w:bookmarkEnd w:id="7"/>
      <w:bookmarkEnd w:id="8"/>
      <w:bookmarkEnd w:id="9"/>
      <w:r w:rsidRPr="001D4FEF">
        <w:rPr>
          <w:rFonts w:ascii="Calibri" w:hAnsi="Calibri"/>
          <w:sz w:val="22"/>
          <w:lang w:val="pt-BR"/>
        </w:rPr>
        <w:t xml:space="preserve">Sistema </w:t>
      </w:r>
      <w:r w:rsidR="00562868" w:rsidRPr="001D4FEF">
        <w:rPr>
          <w:rFonts w:ascii="Calibri" w:hAnsi="Calibri"/>
          <w:sz w:val="22"/>
          <w:lang w:val="pt-BR"/>
        </w:rPr>
        <w:t>&lt;Projeto&gt;</w:t>
      </w:r>
      <w:bookmarkEnd w:id="10"/>
    </w:p>
    <w:p w:rsidR="001173B8" w:rsidRPr="001D4FEF" w:rsidRDefault="001173B8">
      <w:pPr>
        <w:rPr>
          <w:rFonts w:ascii="Calibri" w:hAnsi="Calibri"/>
          <w:lang w:val="pt-BR"/>
        </w:rPr>
      </w:pPr>
    </w:p>
    <w:p w:rsidR="001173B8" w:rsidRPr="001D4FEF" w:rsidRDefault="001173B8" w:rsidP="001173B8">
      <w:pPr>
        <w:pStyle w:val="Corpodetexto"/>
        <w:ind w:left="709" w:right="146"/>
        <w:jc w:val="both"/>
        <w:rPr>
          <w:rFonts w:ascii="Calibri" w:hAnsi="Calibri"/>
          <w:sz w:val="22"/>
          <w:szCs w:val="22"/>
          <w:lang w:val="pt-BR"/>
        </w:rPr>
      </w:pPr>
      <w:r w:rsidRPr="001D4FEF">
        <w:rPr>
          <w:rFonts w:ascii="Calibri" w:hAnsi="Calibri"/>
          <w:sz w:val="22"/>
          <w:szCs w:val="22"/>
          <w:lang w:val="pt-BR"/>
        </w:rPr>
        <w:t>Este projeto tem como obj</w:t>
      </w:r>
      <w:r w:rsidR="006968C7" w:rsidRPr="001D4FEF">
        <w:rPr>
          <w:rFonts w:ascii="Calibri" w:hAnsi="Calibri"/>
          <w:sz w:val="22"/>
          <w:szCs w:val="22"/>
          <w:lang w:val="pt-BR"/>
        </w:rPr>
        <w:t>e</w:t>
      </w:r>
      <w:r w:rsidRPr="001D4FEF">
        <w:rPr>
          <w:rFonts w:ascii="Calibri" w:hAnsi="Calibri"/>
          <w:sz w:val="22"/>
          <w:szCs w:val="22"/>
          <w:lang w:val="pt-BR"/>
        </w:rPr>
        <w:t>tivo</w:t>
      </w:r>
      <w:r w:rsidR="006968C7" w:rsidRPr="001D4FEF">
        <w:rPr>
          <w:rFonts w:ascii="Calibri" w:hAnsi="Calibri"/>
          <w:sz w:val="22"/>
          <w:szCs w:val="22"/>
          <w:lang w:val="pt-BR"/>
        </w:rPr>
        <w:t>.</w:t>
      </w:r>
      <w:r w:rsidR="00562868" w:rsidRPr="001D4FEF">
        <w:rPr>
          <w:rFonts w:ascii="Calibri" w:hAnsi="Calibri"/>
          <w:sz w:val="22"/>
          <w:szCs w:val="22"/>
          <w:lang w:val="pt-BR"/>
        </w:rPr>
        <w:t>...</w:t>
      </w:r>
    </w:p>
    <w:p w:rsidR="006968C7" w:rsidRPr="001D4FEF" w:rsidRDefault="006968C7" w:rsidP="001173B8">
      <w:pPr>
        <w:pStyle w:val="Corpodetexto"/>
        <w:ind w:left="709" w:right="146"/>
        <w:jc w:val="both"/>
        <w:rPr>
          <w:rFonts w:ascii="Calibri" w:hAnsi="Calibri"/>
          <w:sz w:val="22"/>
          <w:szCs w:val="22"/>
          <w:lang w:val="pt-BR"/>
        </w:rPr>
      </w:pP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11" w:name="_Toc242451440"/>
      <w:r w:rsidRPr="001D4FEF">
        <w:rPr>
          <w:rFonts w:ascii="Calibri" w:hAnsi="Calibri"/>
          <w:sz w:val="22"/>
          <w:lang w:val="pt-BR"/>
        </w:rPr>
        <w:t>Escopo</w:t>
      </w:r>
      <w:bookmarkEnd w:id="11"/>
    </w:p>
    <w:p w:rsidR="001173B8" w:rsidRPr="001D4FEF" w:rsidRDefault="00562868" w:rsidP="001173B8">
      <w:pPr>
        <w:tabs>
          <w:tab w:val="left" w:pos="9214"/>
        </w:tabs>
        <w:ind w:left="709" w:right="4"/>
        <w:jc w:val="both"/>
        <w:rPr>
          <w:rFonts w:ascii="Calibri" w:hAnsi="Calibri"/>
          <w:sz w:val="22"/>
          <w:lang w:val="pt-BR"/>
        </w:rPr>
      </w:pPr>
      <w:bookmarkStart w:id="12" w:name="_Toc314978531"/>
      <w:bookmarkStart w:id="13" w:name="_Toc324843637"/>
      <w:bookmarkStart w:id="14" w:name="_Toc324851944"/>
      <w:bookmarkStart w:id="15" w:name="_Toc324915527"/>
      <w:bookmarkStart w:id="16" w:name="_Toc433104440"/>
      <w:r w:rsidRPr="001D4FEF">
        <w:rPr>
          <w:rFonts w:ascii="Calibri" w:hAnsi="Calibri"/>
          <w:sz w:val="22"/>
          <w:lang w:val="pt-BR"/>
        </w:rPr>
        <w:t>O que será testado?</w:t>
      </w:r>
    </w:p>
    <w:p w:rsidR="001173B8" w:rsidRPr="001D4FEF" w:rsidRDefault="001173B8" w:rsidP="001173B8">
      <w:pPr>
        <w:rPr>
          <w:rFonts w:ascii="Calibri" w:hAnsi="Calibri"/>
          <w:b/>
          <w:sz w:val="22"/>
          <w:lang w:val="pt-BR"/>
        </w:rPr>
      </w:pPr>
    </w:p>
    <w:p w:rsidR="001173B8" w:rsidRPr="001D4FEF" w:rsidRDefault="009960B3" w:rsidP="009960B3">
      <w:pPr>
        <w:pStyle w:val="Ttulo2"/>
        <w:rPr>
          <w:rFonts w:ascii="Calibri" w:hAnsi="Calibri"/>
          <w:sz w:val="22"/>
          <w:lang w:val="pt-BR"/>
        </w:rPr>
      </w:pPr>
      <w:bookmarkStart w:id="17" w:name="_Toc242451441"/>
      <w:r w:rsidRPr="001D4FEF">
        <w:rPr>
          <w:rFonts w:ascii="Calibri" w:hAnsi="Calibri"/>
          <w:sz w:val="22"/>
          <w:lang w:val="pt-BR"/>
        </w:rPr>
        <w:t>Escopo Negativo:</w:t>
      </w:r>
      <w:bookmarkEnd w:id="17"/>
    </w:p>
    <w:p w:rsidR="009960B3" w:rsidRPr="001D4FEF" w:rsidRDefault="00562868" w:rsidP="009960B3">
      <w:pPr>
        <w:tabs>
          <w:tab w:val="left" w:pos="9214"/>
        </w:tabs>
        <w:ind w:left="709" w:right="4"/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O que não será testado?</w:t>
      </w:r>
      <w:r w:rsidR="009960B3" w:rsidRPr="001D4FEF">
        <w:rPr>
          <w:rFonts w:ascii="Calibri" w:hAnsi="Calibri"/>
          <w:sz w:val="22"/>
          <w:lang w:val="pt-BR"/>
        </w:rPr>
        <w:t xml:space="preserve"> </w:t>
      </w:r>
    </w:p>
    <w:p w:rsidR="001173B8" w:rsidRPr="001D4FEF" w:rsidRDefault="001173B8" w:rsidP="001173B8">
      <w:pPr>
        <w:rPr>
          <w:rFonts w:ascii="Calibri" w:hAnsi="Calibri"/>
          <w:b/>
          <w:sz w:val="22"/>
          <w:lang w:val="pt-BR"/>
        </w:rPr>
      </w:pPr>
    </w:p>
    <w:p w:rsidR="001173B8" w:rsidRPr="001D4FEF" w:rsidRDefault="001173B8" w:rsidP="001173B8">
      <w:pPr>
        <w:rPr>
          <w:rFonts w:ascii="Calibri" w:hAnsi="Calibri"/>
          <w:b/>
          <w:sz w:val="22"/>
          <w:lang w:val="pt-BR"/>
        </w:rPr>
      </w:pPr>
      <w:r w:rsidRPr="001D4FEF">
        <w:rPr>
          <w:rFonts w:ascii="Calibri" w:hAnsi="Calibri"/>
          <w:b/>
          <w:sz w:val="22"/>
          <w:lang w:val="pt-BR"/>
        </w:rPr>
        <w:t>1.4 Identificação do Projeto</w:t>
      </w:r>
    </w:p>
    <w:tbl>
      <w:tblPr>
        <w:tblW w:w="0" w:type="auto"/>
        <w:jc w:val="center"/>
        <w:tblLayout w:type="fixed"/>
        <w:tblLook w:val="0000"/>
      </w:tblPr>
      <w:tblGrid>
        <w:gridCol w:w="2936"/>
        <w:gridCol w:w="2126"/>
        <w:gridCol w:w="3368"/>
      </w:tblGrid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Documento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Criado ou Disponível</w:t>
            </w:r>
          </w:p>
        </w:tc>
        <w:tc>
          <w:tcPr>
            <w:tcW w:w="3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auto"/>
            <w:vAlign w:val="center"/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Recebido ou Revisado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Especificação de Requisitos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Plano de Projeto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Modelo de Análise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Modelo de Projeto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Documento de Arquitetura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Protótipo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Manual do Usuário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Lista de Riscos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</w:tbl>
    <w:p w:rsidR="008E7950" w:rsidRPr="001D4FEF" w:rsidRDefault="008E7950" w:rsidP="001173B8"/>
    <w:p w:rsidR="009D3D4F" w:rsidRPr="001D4FEF" w:rsidRDefault="001D4FEF" w:rsidP="001D4FEF">
      <w:pPr>
        <w:pStyle w:val="Ttulo2"/>
        <w:rPr>
          <w:rFonts w:ascii="Calibri" w:hAnsi="Calibri"/>
          <w:sz w:val="22"/>
          <w:lang w:val="pt-BR"/>
        </w:rPr>
      </w:pPr>
      <w:bookmarkStart w:id="18" w:name="_Toc242451442"/>
      <w:r>
        <w:rPr>
          <w:rFonts w:ascii="Calibri" w:hAnsi="Calibri"/>
          <w:sz w:val="22"/>
          <w:lang w:val="pt-BR"/>
        </w:rPr>
        <w:t>Referências</w:t>
      </w:r>
      <w:bookmarkEnd w:id="18"/>
    </w:p>
    <w:p w:rsidR="00BA3CB6" w:rsidRPr="001D4FEF" w:rsidRDefault="00BA3CB6" w:rsidP="009D3D4F">
      <w:pPr>
        <w:rPr>
          <w:rFonts w:ascii="Calibri" w:hAnsi="Calibri"/>
          <w:sz w:val="22"/>
          <w:lang w:val="pt-BR"/>
        </w:rPr>
      </w:pPr>
    </w:p>
    <w:p w:rsidR="00BA3CB6" w:rsidRPr="001D4FEF" w:rsidRDefault="00BA3CB6" w:rsidP="009D3D4F">
      <w:pPr>
        <w:rPr>
          <w:rFonts w:ascii="Calibri" w:hAnsi="Calibri"/>
          <w:sz w:val="22"/>
          <w:lang w:val="pt-BR"/>
        </w:rPr>
      </w:pPr>
    </w:p>
    <w:p w:rsidR="00BA3CB6" w:rsidRPr="001D4FEF" w:rsidRDefault="001D4FEF" w:rsidP="009D3D4F">
      <w:pPr>
        <w:pStyle w:val="Ttulo2"/>
        <w:rPr>
          <w:rFonts w:ascii="Calibri" w:hAnsi="Calibri"/>
          <w:sz w:val="22"/>
          <w:lang w:val="pt-BR"/>
        </w:rPr>
      </w:pPr>
      <w:bookmarkStart w:id="19" w:name="_Toc242451443"/>
      <w:r>
        <w:rPr>
          <w:rFonts w:ascii="Calibri" w:hAnsi="Calibri"/>
          <w:sz w:val="22"/>
          <w:lang w:val="pt-BR"/>
        </w:rPr>
        <w:t>Nível na sequê</w:t>
      </w:r>
      <w:r w:rsidR="00BA3CB6" w:rsidRPr="001D4FEF">
        <w:rPr>
          <w:rFonts w:ascii="Calibri" w:hAnsi="Calibri"/>
          <w:sz w:val="22"/>
          <w:lang w:val="pt-BR"/>
        </w:rPr>
        <w:t>nc</w:t>
      </w:r>
      <w:r>
        <w:rPr>
          <w:rFonts w:ascii="Calibri" w:hAnsi="Calibri"/>
          <w:sz w:val="22"/>
          <w:lang w:val="pt-BR"/>
        </w:rPr>
        <w:t>ia de teste</w:t>
      </w:r>
      <w:r w:rsidR="00BA3CB6" w:rsidRPr="001D4FEF">
        <w:rPr>
          <w:rFonts w:ascii="Calibri" w:hAnsi="Calibri"/>
          <w:sz w:val="22"/>
          <w:lang w:val="pt-BR"/>
        </w:rPr>
        <w:t>.</w:t>
      </w:r>
      <w:bookmarkEnd w:id="19"/>
      <w:r w:rsidR="00BA3CB6" w:rsidRPr="001D4FEF">
        <w:rPr>
          <w:rFonts w:ascii="Calibri" w:hAnsi="Calibri"/>
          <w:sz w:val="22"/>
          <w:lang w:val="pt-BR"/>
        </w:rPr>
        <w:t xml:space="preserve"> </w:t>
      </w:r>
    </w:p>
    <w:p w:rsidR="007879C3" w:rsidRPr="001D4FEF" w:rsidRDefault="007879C3" w:rsidP="009D3D4F">
      <w:pPr>
        <w:rPr>
          <w:rFonts w:ascii="Calibri" w:hAnsi="Calibri"/>
          <w:sz w:val="22"/>
          <w:lang w:val="pt-BR"/>
        </w:rPr>
      </w:pPr>
    </w:p>
    <w:p w:rsidR="00A540B7" w:rsidRPr="001D4FEF" w:rsidRDefault="00A540B7" w:rsidP="009D3D4F">
      <w:pPr>
        <w:rPr>
          <w:rFonts w:ascii="Calibri" w:hAnsi="Calibri"/>
          <w:sz w:val="22"/>
          <w:lang w:val="pt-BR"/>
        </w:rPr>
      </w:pPr>
    </w:p>
    <w:p w:rsidR="00562868" w:rsidRPr="001D4FEF" w:rsidRDefault="00562868">
      <w:pPr>
        <w:widowControl/>
        <w:spacing w:line="240" w:lineRule="auto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br w:type="page"/>
      </w:r>
    </w:p>
    <w:p w:rsidR="001173B8" w:rsidRPr="001D4FEF" w:rsidRDefault="001173B8" w:rsidP="000B0543">
      <w:pPr>
        <w:pStyle w:val="Ttulo1"/>
        <w:numPr>
          <w:ilvl w:val="0"/>
          <w:numId w:val="1"/>
        </w:numPr>
        <w:rPr>
          <w:rFonts w:ascii="Calibri" w:hAnsi="Calibri"/>
          <w:sz w:val="26"/>
          <w:lang w:val="pt-BR"/>
        </w:rPr>
      </w:pPr>
      <w:bookmarkStart w:id="20" w:name="_Toc242451444"/>
      <w:bookmarkEnd w:id="12"/>
      <w:bookmarkEnd w:id="13"/>
      <w:bookmarkEnd w:id="14"/>
      <w:bookmarkEnd w:id="15"/>
      <w:bookmarkEnd w:id="16"/>
      <w:r w:rsidRPr="001D4FEF">
        <w:rPr>
          <w:rFonts w:ascii="Calibri" w:hAnsi="Calibri"/>
          <w:sz w:val="26"/>
          <w:lang w:val="pt-BR"/>
        </w:rPr>
        <w:lastRenderedPageBreak/>
        <w:t>REQUISITOS A TESTAR</w:t>
      </w:r>
      <w:bookmarkEnd w:id="20"/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1" w:name="_Toc242451445"/>
      <w:r w:rsidRPr="001D4FEF">
        <w:rPr>
          <w:rFonts w:ascii="Calibri" w:hAnsi="Calibri"/>
          <w:sz w:val="22"/>
          <w:lang w:val="pt-BR"/>
        </w:rPr>
        <w:t>Teste do Banco de Dados</w:t>
      </w:r>
      <w:bookmarkEnd w:id="21"/>
    </w:p>
    <w:p w:rsidR="00592CCF" w:rsidRPr="001D4FEF" w:rsidRDefault="00592CCF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2" w:name="_Toc242451446"/>
      <w:r w:rsidRPr="001D4FEF">
        <w:rPr>
          <w:rFonts w:ascii="Calibri" w:hAnsi="Calibri"/>
          <w:sz w:val="22"/>
          <w:lang w:val="pt-BR"/>
        </w:rPr>
        <w:t>Teste Funcional</w:t>
      </w:r>
      <w:bookmarkEnd w:id="22"/>
    </w:p>
    <w:p w:rsidR="001173B8" w:rsidRPr="001D4FEF" w:rsidRDefault="001173B8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3" w:name="_Toc242451447"/>
      <w:r w:rsidRPr="001D4FEF">
        <w:rPr>
          <w:rFonts w:ascii="Calibri" w:hAnsi="Calibri"/>
          <w:sz w:val="22"/>
          <w:lang w:val="pt-BR"/>
        </w:rPr>
        <w:t>Teste do Ciclo de Negócios</w:t>
      </w:r>
      <w:bookmarkEnd w:id="23"/>
    </w:p>
    <w:p w:rsidR="001173B8" w:rsidRPr="001D4FEF" w:rsidRDefault="00522B1B" w:rsidP="000B0543">
      <w:pPr>
        <w:pStyle w:val="Corpodetexto"/>
        <w:numPr>
          <w:ilvl w:val="0"/>
          <w:numId w:val="17"/>
        </w:numPr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4" w:name="_Toc242451448"/>
      <w:r w:rsidRPr="001D4FEF">
        <w:rPr>
          <w:rFonts w:ascii="Calibri" w:hAnsi="Calibri"/>
          <w:sz w:val="22"/>
          <w:lang w:val="pt-BR"/>
        </w:rPr>
        <w:t>Teste da Interface do Usuário</w:t>
      </w:r>
      <w:bookmarkEnd w:id="24"/>
    </w:p>
    <w:p w:rsidR="001173B8" w:rsidRPr="001D4FEF" w:rsidRDefault="001173B8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E911BC">
      <w:pPr>
        <w:pStyle w:val="Ttulo2"/>
        <w:rPr>
          <w:rFonts w:ascii="Calibri" w:hAnsi="Calibri"/>
          <w:sz w:val="22"/>
          <w:lang w:val="pt-BR"/>
        </w:rPr>
      </w:pPr>
      <w:bookmarkStart w:id="25" w:name="_Toc78907482"/>
      <w:bookmarkStart w:id="26" w:name="_Toc242451449"/>
      <w:r w:rsidRPr="001D4FEF">
        <w:rPr>
          <w:rFonts w:ascii="Calibri" w:hAnsi="Calibri"/>
          <w:sz w:val="22"/>
          <w:lang w:val="pt-BR"/>
        </w:rPr>
        <w:t xml:space="preserve">Teste de </w:t>
      </w:r>
      <w:r w:rsidR="001173B8" w:rsidRPr="001D4FEF">
        <w:rPr>
          <w:rFonts w:ascii="Calibri" w:hAnsi="Calibri"/>
          <w:sz w:val="22"/>
          <w:lang w:val="pt-BR"/>
        </w:rPr>
        <w:t>Performance</w:t>
      </w:r>
      <w:bookmarkEnd w:id="25"/>
      <w:bookmarkEnd w:id="26"/>
    </w:p>
    <w:p w:rsidR="00E911BC" w:rsidRPr="001D4FEF" w:rsidRDefault="00E911BC" w:rsidP="000B0543">
      <w:pPr>
        <w:pStyle w:val="Corpodetexto"/>
        <w:numPr>
          <w:ilvl w:val="0"/>
          <w:numId w:val="18"/>
        </w:numPr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7" w:name="_Toc78907483"/>
      <w:bookmarkStart w:id="28" w:name="_Toc242451450"/>
      <w:r w:rsidRPr="001D4FEF">
        <w:rPr>
          <w:rFonts w:ascii="Calibri" w:hAnsi="Calibri"/>
          <w:sz w:val="22"/>
          <w:lang w:val="pt-BR"/>
        </w:rPr>
        <w:t>Teste de Carga</w:t>
      </w:r>
      <w:bookmarkEnd w:id="27"/>
      <w:bookmarkEnd w:id="28"/>
    </w:p>
    <w:p w:rsidR="001173B8" w:rsidRPr="001D4FEF" w:rsidRDefault="001173B8" w:rsidP="000B0543">
      <w:pPr>
        <w:pStyle w:val="Corpodetexto"/>
        <w:numPr>
          <w:ilvl w:val="0"/>
          <w:numId w:val="19"/>
        </w:numPr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9" w:name="_Toc242451451"/>
      <w:r w:rsidRPr="001D4FEF">
        <w:rPr>
          <w:rFonts w:ascii="Calibri" w:hAnsi="Calibri"/>
          <w:sz w:val="22"/>
          <w:lang w:val="pt-BR"/>
        </w:rPr>
        <w:t>Teste de Stress</w:t>
      </w:r>
      <w:bookmarkEnd w:id="29"/>
    </w:p>
    <w:p w:rsidR="00D95FFA" w:rsidRPr="001D4FEF" w:rsidRDefault="00D95FFA" w:rsidP="00D95FFA">
      <w:pPr>
        <w:pStyle w:val="Corpodetexto"/>
        <w:numPr>
          <w:ilvl w:val="0"/>
          <w:numId w:val="6"/>
        </w:numPr>
        <w:tabs>
          <w:tab w:val="clear" w:pos="1070"/>
          <w:tab w:val="num" w:pos="993"/>
          <w:tab w:val="num" w:pos="7164"/>
        </w:tabs>
        <w:ind w:left="709" w:firstLine="0"/>
        <w:jc w:val="both"/>
        <w:rPr>
          <w:rFonts w:ascii="Calibri" w:hAnsi="Calibri"/>
          <w:sz w:val="22"/>
          <w:lang w:val="pt-BR"/>
        </w:rPr>
      </w:pPr>
      <w:r w:rsidRPr="00D95FFA">
        <w:rPr>
          <w:rFonts w:ascii="Calibri" w:hAnsi="Calibri"/>
          <w:sz w:val="22"/>
          <w:lang w:val="pt-BR"/>
        </w:rPr>
        <w:t xml:space="preserve"> </w:t>
      </w:r>
      <w:r>
        <w:rPr>
          <w:rFonts w:ascii="Calibri" w:hAnsi="Calibri"/>
          <w:sz w:val="22"/>
          <w:lang w:val="pt-BR"/>
        </w:rPr>
        <w:t>Verificar se o tempo resposta do sistema não ultrapassa 5 segundos, contados entre o tempo</w:t>
      </w:r>
      <w:proofErr w:type="gramStart"/>
      <w:r>
        <w:rPr>
          <w:rFonts w:ascii="Calibri" w:hAnsi="Calibri"/>
          <w:sz w:val="22"/>
          <w:lang w:val="pt-BR"/>
        </w:rPr>
        <w:t xml:space="preserve">  </w:t>
      </w:r>
      <w:proofErr w:type="gramEnd"/>
      <w:r>
        <w:rPr>
          <w:rFonts w:ascii="Calibri" w:hAnsi="Calibri"/>
          <w:sz w:val="22"/>
          <w:lang w:val="pt-BR"/>
        </w:rPr>
        <w:t>que  o usuário confirma o cadastro e volta  do controle da aplicação para o mesmo</w:t>
      </w:r>
      <w:r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 w:rsidP="00D95FFA">
      <w:pPr>
        <w:pStyle w:val="Corpodetexto"/>
        <w:ind w:left="709"/>
        <w:jc w:val="both"/>
        <w:rPr>
          <w:rFonts w:ascii="Calibri" w:hAnsi="Calibri"/>
          <w:sz w:val="22"/>
          <w:lang w:val="pt-BR"/>
        </w:rPr>
      </w:pPr>
    </w:p>
    <w:p w:rsidR="001173B8" w:rsidRDefault="001173B8">
      <w:pPr>
        <w:pStyle w:val="Ttulo2"/>
        <w:rPr>
          <w:rFonts w:ascii="Calibri" w:hAnsi="Calibri"/>
          <w:sz w:val="22"/>
          <w:lang w:val="pt-BR"/>
        </w:rPr>
      </w:pPr>
      <w:bookmarkStart w:id="30" w:name="_Toc242451452"/>
      <w:r w:rsidRPr="001D4FEF">
        <w:rPr>
          <w:rFonts w:ascii="Calibri" w:hAnsi="Calibri"/>
          <w:sz w:val="22"/>
          <w:lang w:val="pt-BR"/>
        </w:rPr>
        <w:t>Teste de Segurança e de Controle de Acesso</w:t>
      </w:r>
      <w:bookmarkEnd w:id="30"/>
    </w:p>
    <w:p w:rsidR="00D95FFA" w:rsidRDefault="00D95FFA" w:rsidP="00D95FFA">
      <w:pPr>
        <w:rPr>
          <w:lang w:val="pt-BR"/>
        </w:rPr>
      </w:pPr>
    </w:p>
    <w:p w:rsidR="00D95FFA" w:rsidRDefault="00D95FFA" w:rsidP="00D95FFA">
      <w:pPr>
        <w:pStyle w:val="Corpodetexto"/>
        <w:numPr>
          <w:ilvl w:val="0"/>
          <w:numId w:val="21"/>
        </w:numPr>
        <w:rPr>
          <w:sz w:val="22"/>
          <w:lang w:val="pt-BR"/>
        </w:rPr>
      </w:pPr>
      <w:r>
        <w:rPr>
          <w:sz w:val="22"/>
          <w:lang w:val="pt-BR"/>
        </w:rPr>
        <w:t>Verificar que os usuários do sistema podem acessar apenas as funcionalidades e dados associados ao seu próprio tipo de usuário.</w:t>
      </w:r>
    </w:p>
    <w:p w:rsidR="00D95FFA" w:rsidRDefault="00D95FFA" w:rsidP="00D95FFA">
      <w:pPr>
        <w:pStyle w:val="Corpodetexto"/>
        <w:numPr>
          <w:ilvl w:val="0"/>
          <w:numId w:val="21"/>
        </w:numPr>
        <w:rPr>
          <w:sz w:val="22"/>
          <w:lang w:val="pt-BR"/>
        </w:rPr>
      </w:pPr>
      <w:r>
        <w:rPr>
          <w:sz w:val="22"/>
          <w:lang w:val="pt-BR"/>
        </w:rPr>
        <w:t>Verificar que além do administrador, ninguém mais pode inserir, atualizar ou remover dados do sistema.</w:t>
      </w:r>
    </w:p>
    <w:p w:rsidR="00D95FFA" w:rsidRDefault="00D95FFA" w:rsidP="00D95FFA">
      <w:pPr>
        <w:pStyle w:val="Corpodetexto"/>
        <w:numPr>
          <w:ilvl w:val="0"/>
          <w:numId w:val="21"/>
        </w:numPr>
        <w:rPr>
          <w:sz w:val="22"/>
          <w:lang w:val="pt-BR"/>
        </w:rPr>
      </w:pPr>
      <w:r>
        <w:rPr>
          <w:sz w:val="22"/>
          <w:lang w:val="pt-BR"/>
        </w:rPr>
        <w:t>Verificar que usuários não cadastrados não podem acessar informações restritas aos cadastrados.</w:t>
      </w:r>
    </w:p>
    <w:p w:rsidR="00D95FFA" w:rsidRDefault="00D95FFA" w:rsidP="00D95FFA">
      <w:pPr>
        <w:pStyle w:val="Corpodetexto"/>
        <w:numPr>
          <w:ilvl w:val="0"/>
          <w:numId w:val="21"/>
        </w:numPr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Verificar se todas as informações sensíveis à </w:t>
      </w:r>
      <w:proofErr w:type="gramStart"/>
      <w:r>
        <w:rPr>
          <w:rFonts w:ascii="Calibri" w:hAnsi="Calibri"/>
          <w:sz w:val="22"/>
          <w:lang w:val="pt-BR"/>
        </w:rPr>
        <w:t>aplicação ,</w:t>
      </w:r>
      <w:proofErr w:type="gramEnd"/>
      <w:r>
        <w:rPr>
          <w:rFonts w:ascii="Calibri" w:hAnsi="Calibri"/>
          <w:sz w:val="22"/>
          <w:lang w:val="pt-BR"/>
        </w:rPr>
        <w:t xml:space="preserve"> como </w:t>
      </w:r>
      <w:proofErr w:type="spellStart"/>
      <w:r>
        <w:rPr>
          <w:rFonts w:ascii="Calibri" w:hAnsi="Calibri"/>
          <w:sz w:val="22"/>
          <w:lang w:val="pt-BR"/>
        </w:rPr>
        <w:t>login</w:t>
      </w:r>
      <w:proofErr w:type="spellEnd"/>
      <w:r>
        <w:rPr>
          <w:rFonts w:ascii="Calibri" w:hAnsi="Calibri"/>
          <w:sz w:val="22"/>
          <w:lang w:val="pt-BR"/>
        </w:rPr>
        <w:t xml:space="preserve"> e senha , por exemplo, deverão ser armazenadas criptografadas.</w:t>
      </w:r>
    </w:p>
    <w:p w:rsidR="00D95FFA" w:rsidRDefault="00D95FFA" w:rsidP="00D95FFA">
      <w:pPr>
        <w:pStyle w:val="Corpodetexto"/>
        <w:numPr>
          <w:ilvl w:val="0"/>
          <w:numId w:val="21"/>
        </w:numPr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Valida senha cujo tenha</w:t>
      </w:r>
      <w:proofErr w:type="gramStart"/>
      <w:r>
        <w:rPr>
          <w:rFonts w:ascii="Calibri" w:hAnsi="Calibri"/>
          <w:sz w:val="22"/>
          <w:lang w:val="pt-BR"/>
        </w:rPr>
        <w:t xml:space="preserve">  </w:t>
      </w:r>
      <w:proofErr w:type="gramEnd"/>
      <w:r>
        <w:rPr>
          <w:rFonts w:ascii="Calibri" w:hAnsi="Calibri"/>
          <w:sz w:val="22"/>
          <w:lang w:val="pt-BR"/>
        </w:rPr>
        <w:t>8 caracteres no mínimo com obrigatoriedade de utilização de letras e números.</w:t>
      </w:r>
    </w:p>
    <w:p w:rsidR="00D95FFA" w:rsidRDefault="00D95FFA" w:rsidP="00D95FFA">
      <w:pPr>
        <w:pStyle w:val="Corpodetexto"/>
        <w:numPr>
          <w:ilvl w:val="0"/>
          <w:numId w:val="21"/>
        </w:numPr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 se o sistema não haverá</w:t>
      </w:r>
      <w:proofErr w:type="gramStart"/>
      <w:r>
        <w:rPr>
          <w:rFonts w:ascii="Calibri" w:hAnsi="Calibri"/>
          <w:sz w:val="22"/>
          <w:lang w:val="pt-BR"/>
        </w:rPr>
        <w:t xml:space="preserve">  </w:t>
      </w:r>
      <w:proofErr w:type="gramEnd"/>
      <w:r>
        <w:rPr>
          <w:rFonts w:ascii="Calibri" w:hAnsi="Calibri"/>
          <w:sz w:val="22"/>
          <w:lang w:val="pt-BR"/>
        </w:rPr>
        <w:t>inicialmente controle de perfis dos usuários.</w:t>
      </w:r>
    </w:p>
    <w:p w:rsidR="00D95FFA" w:rsidRPr="007A0E55" w:rsidRDefault="00D95FFA" w:rsidP="00D95FFA">
      <w:pPr>
        <w:pStyle w:val="Corpodetexto"/>
        <w:numPr>
          <w:ilvl w:val="0"/>
          <w:numId w:val="21"/>
        </w:numPr>
        <w:jc w:val="both"/>
        <w:rPr>
          <w:rFonts w:ascii="Calibri" w:hAnsi="Calibri"/>
          <w:sz w:val="22"/>
          <w:lang w:val="pt-BR"/>
        </w:rPr>
      </w:pPr>
      <w:r>
        <w:rPr>
          <w:lang w:val="pt-BR" w:eastAsia="pt-BR"/>
        </w:rPr>
        <w:t>Verificar</w:t>
      </w:r>
      <w:proofErr w:type="gramStart"/>
      <w:r>
        <w:rPr>
          <w:lang w:val="pt-BR" w:eastAsia="pt-BR"/>
        </w:rPr>
        <w:t xml:space="preserve">  </w:t>
      </w:r>
      <w:proofErr w:type="gramEnd"/>
      <w:r>
        <w:rPr>
          <w:lang w:val="pt-BR" w:eastAsia="pt-BR"/>
        </w:rPr>
        <w:t>se o sistema enviara uma nova senha para o email do usuário, quando o mesmo esquecer</w:t>
      </w:r>
    </w:p>
    <w:p w:rsidR="00D95FFA" w:rsidRPr="001D4FEF" w:rsidRDefault="00D95FFA" w:rsidP="00D95FFA">
      <w:pPr>
        <w:pStyle w:val="Corpodetexto"/>
        <w:numPr>
          <w:ilvl w:val="0"/>
          <w:numId w:val="21"/>
        </w:numPr>
        <w:jc w:val="both"/>
        <w:rPr>
          <w:rFonts w:ascii="Calibri" w:hAnsi="Calibri"/>
          <w:sz w:val="22"/>
          <w:lang w:val="pt-BR"/>
        </w:rPr>
      </w:pPr>
      <w:r>
        <w:rPr>
          <w:sz w:val="22"/>
          <w:lang w:val="pt-BR"/>
        </w:rPr>
        <w:t>Verificar que a atualização do sistema pode ser feita apenas a partir da rede interna do sistema.</w:t>
      </w:r>
    </w:p>
    <w:p w:rsidR="00C27925" w:rsidRPr="001D4FEF" w:rsidRDefault="00C27925" w:rsidP="00D95FFA">
      <w:pPr>
        <w:pStyle w:val="Corpodetexto"/>
        <w:ind w:left="1080"/>
        <w:jc w:val="both"/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31" w:name="_Toc242451453"/>
      <w:r w:rsidRPr="001D4FEF">
        <w:rPr>
          <w:rFonts w:ascii="Calibri" w:hAnsi="Calibri"/>
          <w:sz w:val="22"/>
          <w:lang w:val="pt-BR"/>
        </w:rPr>
        <w:t>Teste de Falha/Recuperação</w:t>
      </w:r>
      <w:bookmarkEnd w:id="31"/>
    </w:p>
    <w:p w:rsidR="001173B8" w:rsidRPr="001D4FEF" w:rsidRDefault="001173B8" w:rsidP="000B0543">
      <w:pPr>
        <w:pStyle w:val="Corpodetexto"/>
        <w:numPr>
          <w:ilvl w:val="0"/>
          <w:numId w:val="21"/>
        </w:numPr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32" w:name="_Toc242451454"/>
      <w:r w:rsidRPr="001D4FEF">
        <w:rPr>
          <w:rFonts w:ascii="Calibri" w:hAnsi="Calibri"/>
          <w:sz w:val="22"/>
          <w:lang w:val="pt-BR"/>
        </w:rPr>
        <w:t>Teste de Instalação</w:t>
      </w:r>
      <w:bookmarkEnd w:id="32"/>
    </w:p>
    <w:p w:rsidR="001173B8" w:rsidRPr="001D4FEF" w:rsidRDefault="00B062B3" w:rsidP="000B0543">
      <w:pPr>
        <w:pStyle w:val="Corpodetexto"/>
        <w:numPr>
          <w:ilvl w:val="0"/>
          <w:numId w:val="22"/>
        </w:numPr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 w:rsidP="000B0543">
      <w:pPr>
        <w:pStyle w:val="Ttulo1"/>
        <w:numPr>
          <w:ilvl w:val="0"/>
          <w:numId w:val="1"/>
        </w:numPr>
        <w:rPr>
          <w:rFonts w:ascii="Calibri" w:hAnsi="Calibri"/>
          <w:sz w:val="26"/>
          <w:lang w:val="pt-BR"/>
        </w:rPr>
      </w:pPr>
      <w:bookmarkStart w:id="33" w:name="_Toc314978533"/>
      <w:bookmarkStart w:id="34" w:name="_Toc324843639"/>
      <w:bookmarkStart w:id="35" w:name="_Toc324851946"/>
      <w:bookmarkStart w:id="36" w:name="_Toc324915529"/>
      <w:bookmarkStart w:id="37" w:name="_Toc433104442"/>
      <w:r w:rsidRPr="001D4FEF">
        <w:rPr>
          <w:rFonts w:ascii="Calibri" w:hAnsi="Calibri"/>
          <w:sz w:val="26"/>
          <w:lang w:val="pt-BR"/>
        </w:rPr>
        <w:br w:type="page"/>
      </w:r>
      <w:bookmarkStart w:id="38" w:name="_Toc242451455"/>
      <w:bookmarkStart w:id="39" w:name="_Toc314978535"/>
      <w:bookmarkEnd w:id="33"/>
      <w:bookmarkEnd w:id="34"/>
      <w:bookmarkEnd w:id="35"/>
      <w:bookmarkEnd w:id="36"/>
      <w:bookmarkEnd w:id="37"/>
      <w:r w:rsidRPr="001D4FEF">
        <w:rPr>
          <w:rFonts w:ascii="Calibri" w:hAnsi="Calibri"/>
          <w:sz w:val="26"/>
          <w:lang w:val="pt-BR"/>
        </w:rPr>
        <w:lastRenderedPageBreak/>
        <w:t>Estratégia de Teste</w:t>
      </w:r>
      <w:bookmarkEnd w:id="38"/>
    </w:p>
    <w:p w:rsidR="001173B8" w:rsidRPr="001D4FEF" w:rsidRDefault="001173B8" w:rsidP="001173B8">
      <w:pPr>
        <w:pStyle w:val="Ttulo2"/>
        <w:rPr>
          <w:rFonts w:ascii="Calibri" w:hAnsi="Calibri"/>
          <w:sz w:val="24"/>
          <w:szCs w:val="24"/>
          <w:lang w:val="pt-BR"/>
        </w:rPr>
      </w:pPr>
      <w:bookmarkStart w:id="40" w:name="_Toc242451456"/>
      <w:r w:rsidRPr="001D4FEF">
        <w:rPr>
          <w:rFonts w:ascii="Calibri" w:hAnsi="Calibri"/>
          <w:sz w:val="24"/>
          <w:szCs w:val="24"/>
          <w:lang w:val="pt-BR"/>
        </w:rPr>
        <w:t>Tipos de Teste</w:t>
      </w:r>
      <w:bookmarkEnd w:id="40"/>
    </w:p>
    <w:p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41" w:name="_Toc242451457"/>
      <w:r w:rsidRPr="001D4FEF">
        <w:rPr>
          <w:rFonts w:ascii="Calibri" w:hAnsi="Calibri"/>
          <w:b/>
          <w:sz w:val="22"/>
          <w:lang w:val="pt-BR"/>
        </w:rPr>
        <w:t>Teste de Integridade de Dados e do Banco de Dados</w:t>
      </w:r>
      <w:bookmarkEnd w:id="41"/>
    </w:p>
    <w:p w:rsidR="001173B8" w:rsidRPr="001D4FEF" w:rsidRDefault="001173B8">
      <w:pPr>
        <w:pStyle w:val="InfoBlue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/>
      </w:tblPr>
      <w:tblGrid>
        <w:gridCol w:w="2211"/>
        <w:gridCol w:w="6627"/>
      </w:tblGrid>
      <w:tr w:rsidR="001173B8" w:rsidRPr="001D4FEF">
        <w:trPr>
          <w:cantSplit/>
        </w:trPr>
        <w:tc>
          <w:tcPr>
            <w:tcW w:w="2211" w:type="dxa"/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1173B8" w:rsidRPr="001D4FEF" w:rsidRDefault="001173B8" w:rsidP="001173B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>
        <w:trPr>
          <w:cantSplit/>
        </w:trPr>
        <w:tc>
          <w:tcPr>
            <w:tcW w:w="2211" w:type="dxa"/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1173B8" w:rsidRPr="001D4FEF" w:rsidRDefault="001173B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>
        <w:trPr>
          <w:cantSplit/>
        </w:trPr>
        <w:tc>
          <w:tcPr>
            <w:tcW w:w="2211" w:type="dxa"/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1173B8" w:rsidRPr="001D4FEF" w:rsidRDefault="001173B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>
        <w:trPr>
          <w:cantSplit/>
        </w:trPr>
        <w:tc>
          <w:tcPr>
            <w:tcW w:w="2211" w:type="dxa"/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1173B8" w:rsidRPr="001D4FEF" w:rsidRDefault="001173B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:rsidR="001173B8" w:rsidRPr="001D4FEF" w:rsidRDefault="001173B8">
      <w:pPr>
        <w:pStyle w:val="Corpodetexto"/>
        <w:rPr>
          <w:rFonts w:ascii="Calibri" w:hAnsi="Calibri"/>
          <w:lang w:val="pt-BR"/>
        </w:rPr>
      </w:pPr>
    </w:p>
    <w:p w:rsidR="001173B8" w:rsidRPr="001D4FEF" w:rsidRDefault="001173B8" w:rsidP="000B0543">
      <w:pPr>
        <w:pStyle w:val="Ttulo3"/>
        <w:numPr>
          <w:ilvl w:val="2"/>
          <w:numId w:val="2"/>
        </w:numPr>
        <w:rPr>
          <w:rFonts w:ascii="Calibri" w:hAnsi="Calibri"/>
          <w:b/>
          <w:sz w:val="22"/>
          <w:lang w:val="pt-BR"/>
        </w:rPr>
      </w:pPr>
      <w:bookmarkStart w:id="42" w:name="_Toc242451458"/>
      <w:bookmarkEnd w:id="39"/>
      <w:r w:rsidRPr="001D4FEF">
        <w:rPr>
          <w:rFonts w:ascii="Calibri" w:hAnsi="Calibri"/>
          <w:b/>
          <w:sz w:val="22"/>
          <w:lang w:val="pt-BR"/>
        </w:rPr>
        <w:t>Teste de Fun</w:t>
      </w:r>
      <w:r w:rsidR="00F26F0E" w:rsidRPr="001D4FEF">
        <w:rPr>
          <w:rFonts w:ascii="Calibri" w:hAnsi="Calibri"/>
          <w:b/>
          <w:sz w:val="22"/>
          <w:lang w:val="pt-BR"/>
        </w:rPr>
        <w:t>cionalidade</w:t>
      </w:r>
      <w:bookmarkEnd w:id="42"/>
      <w:r w:rsidR="00F26F0E" w:rsidRPr="001D4FEF">
        <w:rPr>
          <w:rFonts w:ascii="Calibri" w:hAnsi="Calibri"/>
          <w:b/>
          <w:sz w:val="22"/>
          <w:lang w:val="pt-BR"/>
        </w:rPr>
        <w:t xml:space="preserve"> </w:t>
      </w:r>
    </w:p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  <w:bookmarkStart w:id="43" w:name="_Toc314978536"/>
      <w:bookmarkStart w:id="44" w:name="_Toc324843643"/>
      <w:bookmarkStart w:id="45" w:name="_Toc324851950"/>
      <w:bookmarkStart w:id="46" w:name="_Toc324915533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/>
      </w:tblPr>
      <w:tblGrid>
        <w:gridCol w:w="2211"/>
        <w:gridCol w:w="6627"/>
      </w:tblGrid>
      <w:tr w:rsidR="00562868" w:rsidRPr="001D4FEF" w:rsidTr="00562868">
        <w:trPr>
          <w:cantSplit/>
        </w:trPr>
        <w:tc>
          <w:tcPr>
            <w:tcW w:w="2211" w:type="dxa"/>
          </w:tcPr>
          <w:bookmarkEnd w:id="43"/>
          <w:bookmarkEnd w:id="44"/>
          <w:bookmarkEnd w:id="45"/>
          <w:bookmarkEnd w:id="46"/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:rsidR="001173B8" w:rsidRPr="001D4FEF" w:rsidRDefault="001173B8">
      <w:pPr>
        <w:pStyle w:val="Ttulo3"/>
        <w:numPr>
          <w:ilvl w:val="0"/>
          <w:numId w:val="0"/>
        </w:numPr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47" w:name="_Toc242451459"/>
      <w:r w:rsidRPr="001D4FEF">
        <w:rPr>
          <w:rFonts w:ascii="Calibri" w:hAnsi="Calibri"/>
          <w:b/>
          <w:sz w:val="22"/>
          <w:lang w:val="pt-BR"/>
        </w:rPr>
        <w:t>Teste da Interface do Usuário</w:t>
      </w:r>
      <w:bookmarkEnd w:id="47"/>
    </w:p>
    <w:p w:rsidR="001173B8" w:rsidRPr="001D4FEF" w:rsidRDefault="001173B8">
      <w:pPr>
        <w:pStyle w:val="Corpodetexto1"/>
        <w:ind w:left="720"/>
        <w:rPr>
          <w:rFonts w:ascii="Calibri" w:hAnsi="Calibri"/>
          <w:sz w:val="22"/>
          <w:lang w:val="pt-BR"/>
        </w:rPr>
      </w:pPr>
      <w:bookmarkStart w:id="48" w:name="_Toc327254066"/>
      <w:bookmarkStart w:id="49" w:name="_Toc327255031"/>
      <w:bookmarkStart w:id="50" w:name="_Toc327255100"/>
      <w:bookmarkStart w:id="51" w:name="_Toc327255339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/>
      </w:tblPr>
      <w:tblGrid>
        <w:gridCol w:w="2211"/>
        <w:gridCol w:w="6627"/>
      </w:tblGrid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bookmarkStart w:id="52" w:name="_Toc433104448"/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53" w:name="_Toc242451460"/>
      <w:bookmarkEnd w:id="48"/>
      <w:bookmarkEnd w:id="49"/>
      <w:bookmarkEnd w:id="50"/>
      <w:bookmarkEnd w:id="51"/>
      <w:bookmarkEnd w:id="52"/>
      <w:r w:rsidRPr="001D4FEF">
        <w:rPr>
          <w:rFonts w:ascii="Calibri" w:hAnsi="Calibri"/>
          <w:b/>
          <w:sz w:val="22"/>
          <w:lang w:val="pt-BR"/>
        </w:rPr>
        <w:t>Teste de Performance</w:t>
      </w:r>
      <w:bookmarkEnd w:id="53"/>
    </w:p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/>
      </w:tblPr>
      <w:tblGrid>
        <w:gridCol w:w="2211"/>
        <w:gridCol w:w="6627"/>
      </w:tblGrid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lastRenderedPageBreak/>
              <w:t>Critério de Finalização: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Ttulo3"/>
        <w:spacing w:line="120" w:lineRule="atLeast"/>
        <w:rPr>
          <w:rFonts w:ascii="Calibri" w:hAnsi="Calibri"/>
          <w:b/>
          <w:sz w:val="22"/>
          <w:lang w:val="pt-BR"/>
        </w:rPr>
      </w:pPr>
      <w:bookmarkStart w:id="54" w:name="_Toc242451461"/>
      <w:r w:rsidRPr="001D4FEF">
        <w:rPr>
          <w:rFonts w:ascii="Calibri" w:hAnsi="Calibri"/>
          <w:b/>
          <w:sz w:val="22"/>
          <w:lang w:val="pt-BR"/>
        </w:rPr>
        <w:t>Teste de Carga</w:t>
      </w:r>
      <w:bookmarkEnd w:id="54"/>
    </w:p>
    <w:p w:rsidR="001173B8" w:rsidRPr="001D4FEF" w:rsidRDefault="001173B8">
      <w:pPr>
        <w:pStyle w:val="Corpodetexto"/>
        <w:spacing w:after="0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/>
      </w:tblPr>
      <w:tblGrid>
        <w:gridCol w:w="2211"/>
        <w:gridCol w:w="6627"/>
      </w:tblGrid>
      <w:tr w:rsidR="00562868" w:rsidRPr="009A0890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bookmarkStart w:id="55" w:name="_Toc78907496"/>
            <w:bookmarkStart w:id="56" w:name="_Toc327254070"/>
            <w:bookmarkStart w:id="57" w:name="_Toc327255035"/>
            <w:bookmarkStart w:id="58" w:name="_Toc327255104"/>
            <w:bookmarkStart w:id="59" w:name="_Toc327255343"/>
            <w:bookmarkStart w:id="60" w:name="_Toc314978541"/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562868" w:rsidRPr="001D4FEF" w:rsidRDefault="00D95FFA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Verifique o tempo de resposta para as transações designadas ou casos de negócio </w:t>
            </w:r>
            <w:proofErr w:type="gramStart"/>
            <w:r>
              <w:rPr>
                <w:sz w:val="22"/>
                <w:lang w:val="pt-BR"/>
              </w:rPr>
              <w:t>sob condições</w:t>
            </w:r>
            <w:proofErr w:type="gramEnd"/>
            <w:r>
              <w:rPr>
                <w:sz w:val="22"/>
                <w:lang w:val="pt-BR"/>
              </w:rPr>
              <w:t xml:space="preserve"> variantes de carga de trabalho.</w:t>
            </w: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:rsidR="001173B8" w:rsidRPr="001D4FEF" w:rsidRDefault="001173B8">
      <w:pPr>
        <w:pStyle w:val="Ttulo3"/>
        <w:numPr>
          <w:ilvl w:val="0"/>
          <w:numId w:val="0"/>
        </w:numPr>
        <w:spacing w:line="80" w:lineRule="exact"/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Ttulo3"/>
        <w:spacing w:before="200" w:line="120" w:lineRule="exact"/>
        <w:rPr>
          <w:rFonts w:ascii="Calibri" w:hAnsi="Calibri"/>
          <w:b/>
          <w:sz w:val="22"/>
          <w:lang w:val="pt-BR"/>
        </w:rPr>
      </w:pPr>
      <w:bookmarkStart w:id="61" w:name="_Toc242451462"/>
      <w:r w:rsidRPr="001D4FEF">
        <w:rPr>
          <w:rFonts w:ascii="Calibri" w:hAnsi="Calibri"/>
          <w:b/>
          <w:sz w:val="22"/>
          <w:lang w:val="pt-BR"/>
        </w:rPr>
        <w:t>Teste de Segurança e Controle de Acesso</w:t>
      </w:r>
      <w:bookmarkEnd w:id="55"/>
      <w:bookmarkEnd w:id="61"/>
    </w:p>
    <w:p w:rsidR="001173B8" w:rsidRPr="001D4FEF" w:rsidRDefault="001173B8">
      <w:pPr>
        <w:pStyle w:val="Corpodetexto"/>
        <w:spacing w:after="0" w:line="40" w:lineRule="atLeast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/>
      </w:tblPr>
      <w:tblGrid>
        <w:gridCol w:w="2211"/>
        <w:gridCol w:w="6627"/>
      </w:tblGrid>
      <w:tr w:rsidR="00562868" w:rsidRPr="009A0890" w:rsidTr="00562868">
        <w:trPr>
          <w:cantSplit/>
        </w:trPr>
        <w:tc>
          <w:tcPr>
            <w:tcW w:w="2211" w:type="dxa"/>
          </w:tcPr>
          <w:bookmarkEnd w:id="56"/>
          <w:bookmarkEnd w:id="57"/>
          <w:bookmarkEnd w:id="58"/>
          <w:bookmarkEnd w:id="59"/>
          <w:bookmarkEnd w:id="60"/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D95FFA" w:rsidRPr="00D95FFA" w:rsidRDefault="00D95FFA" w:rsidP="00D95FFA">
            <w:pPr>
              <w:pStyle w:val="Corpodetexto"/>
              <w:ind w:left="0"/>
              <w:rPr>
                <w:i/>
                <w:sz w:val="22"/>
                <w:lang w:val="pt-BR"/>
              </w:rPr>
            </w:pPr>
            <w:r w:rsidRPr="00D95FFA">
              <w:rPr>
                <w:sz w:val="22"/>
                <w:lang w:val="pt-BR"/>
              </w:rPr>
              <w:t xml:space="preserve">Segurança do Nível de Aplicação:  Verifique que um usuário pode acessar apenas aquelas funções ou dados para os quais o seu tipo de usuário tem permissão. </w:t>
            </w:r>
          </w:p>
          <w:p w:rsidR="00562868" w:rsidRPr="001D4FEF" w:rsidRDefault="00D95FFA" w:rsidP="00D95FFA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 w:rsidRPr="00D95FFA">
              <w:rPr>
                <w:sz w:val="22"/>
                <w:lang w:val="pt-BR"/>
              </w:rPr>
              <w:t>Segurança do Nível de Sistema:  Verifique que apenas aqueles usuários com acesso ao sistema e aplicações têm permissão de acessá-los.</w:t>
            </w:r>
          </w:p>
        </w:tc>
      </w:tr>
      <w:tr w:rsidR="00562868" w:rsidRPr="009A0890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D95FFA" w:rsidRDefault="00D95FFA" w:rsidP="00D95FFA">
            <w:pPr>
              <w:pStyle w:val="Corpodetexto"/>
              <w:numPr>
                <w:ilvl w:val="0"/>
                <w:numId w:val="14"/>
              </w:numPr>
              <w:tabs>
                <w:tab w:val="clear" w:pos="360"/>
                <w:tab w:val="num" w:pos="743"/>
              </w:tabs>
              <w:ind w:left="318" w:firstLine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Segurança do Nível de Aplicação:  Identifique e liste cada tipo de usuário e as funções ou dados para os quais cada tipo tem permissão.</w:t>
            </w:r>
          </w:p>
          <w:p w:rsidR="00D95FFA" w:rsidRDefault="00D95FFA" w:rsidP="00D95FFA">
            <w:pPr>
              <w:pStyle w:val="Corpodetexto"/>
              <w:numPr>
                <w:ilvl w:val="0"/>
                <w:numId w:val="14"/>
              </w:numPr>
              <w:tabs>
                <w:tab w:val="clear" w:pos="360"/>
                <w:tab w:val="num" w:pos="743"/>
              </w:tabs>
              <w:ind w:left="318" w:firstLine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Crie testes para cada tipo de usuário e verifique cada permissão criando transações específicos para cada tipo de usuário.</w:t>
            </w:r>
          </w:p>
          <w:p w:rsidR="00D95FFA" w:rsidRDefault="00D95FFA" w:rsidP="00D95FFA">
            <w:pPr>
              <w:pStyle w:val="Corpodetexto"/>
              <w:numPr>
                <w:ilvl w:val="0"/>
                <w:numId w:val="14"/>
              </w:numPr>
              <w:tabs>
                <w:tab w:val="clear" w:pos="360"/>
                <w:tab w:val="num" w:pos="743"/>
              </w:tabs>
              <w:ind w:left="318" w:firstLine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Modifique o tipo de usuário e repita os testes para os mesmos usuários. Em cada caso, verifique que funções ou dados adicionais estão corretamente disponíveis ou negados.</w:t>
            </w:r>
          </w:p>
          <w:p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9A0890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562868" w:rsidRPr="001D4FEF" w:rsidRDefault="00D95FFA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  <w:r>
              <w:rPr>
                <w:sz w:val="22"/>
                <w:lang w:val="pt-BR"/>
              </w:rPr>
              <w:t>Para cada tipo de usuário conhecido as funções ou dados apropriados estão disponíveis, e todas as transações funcionam como esperado e rodam nos Testes de Função anteriores.</w:t>
            </w:r>
          </w:p>
        </w:tc>
      </w:tr>
      <w:tr w:rsidR="00562868" w:rsidRPr="009A0890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562868" w:rsidRPr="001D4FEF" w:rsidRDefault="00D95FFA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  <w:r>
              <w:rPr>
                <w:sz w:val="22"/>
                <w:lang w:val="pt-BR"/>
              </w:rPr>
              <w:t>O Acesso ao sistema deve ser revisado ou discutido com o administrador de rede ou de sistema apropriado. Esse teste pode não ser necessário já que ele pode ser uma função da administração da rede ou sistema.</w:t>
            </w:r>
            <w:bookmarkStart w:id="62" w:name="_GoBack"/>
            <w:bookmarkEnd w:id="62"/>
          </w:p>
        </w:tc>
      </w:tr>
    </w:tbl>
    <w:p w:rsidR="001173B8" w:rsidRPr="001D4FEF" w:rsidRDefault="001173B8">
      <w:pPr>
        <w:pStyle w:val="Ttulo3"/>
        <w:numPr>
          <w:ilvl w:val="0"/>
          <w:numId w:val="0"/>
        </w:numPr>
        <w:rPr>
          <w:rFonts w:ascii="Calibri" w:hAnsi="Calibri"/>
          <w:sz w:val="22"/>
          <w:lang w:val="pt-BR"/>
        </w:rPr>
      </w:pPr>
    </w:p>
    <w:p w:rsidR="001173B8" w:rsidRPr="001D4FEF" w:rsidRDefault="001173B8" w:rsidP="00562868">
      <w:pPr>
        <w:pStyle w:val="Ttulo3"/>
        <w:spacing w:before="200" w:line="120" w:lineRule="exact"/>
        <w:rPr>
          <w:rFonts w:ascii="Calibri" w:hAnsi="Calibri"/>
          <w:b/>
          <w:sz w:val="22"/>
          <w:lang w:val="pt-BR"/>
        </w:rPr>
      </w:pPr>
      <w:r w:rsidRPr="001D4FEF">
        <w:rPr>
          <w:rFonts w:ascii="Calibri" w:hAnsi="Calibri"/>
          <w:b/>
          <w:sz w:val="22"/>
          <w:lang w:val="pt-BR"/>
        </w:rPr>
        <w:t xml:space="preserve"> </w:t>
      </w:r>
      <w:bookmarkStart w:id="63" w:name="_Toc78907497"/>
      <w:bookmarkStart w:id="64" w:name="_Toc242451463"/>
      <w:r w:rsidRPr="001D4FEF">
        <w:rPr>
          <w:rFonts w:ascii="Calibri" w:hAnsi="Calibri"/>
          <w:b/>
          <w:sz w:val="22"/>
          <w:lang w:val="pt-BR"/>
        </w:rPr>
        <w:t>Teste de Instalação</w:t>
      </w:r>
      <w:bookmarkEnd w:id="63"/>
      <w:bookmarkEnd w:id="64"/>
    </w:p>
    <w:p w:rsidR="00562868" w:rsidRPr="001D4FEF" w:rsidRDefault="00562868" w:rsidP="00562868"/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/>
      </w:tblPr>
      <w:tblGrid>
        <w:gridCol w:w="2211"/>
        <w:gridCol w:w="6627"/>
      </w:tblGrid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:rsidR="001173B8" w:rsidRPr="001D4FEF" w:rsidRDefault="001173B8" w:rsidP="00562868">
      <w:pPr>
        <w:pStyle w:val="Corpodetexto"/>
        <w:ind w:left="0"/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Ttulo2"/>
        <w:spacing w:before="360"/>
        <w:rPr>
          <w:rFonts w:ascii="Calibri" w:hAnsi="Calibri"/>
          <w:sz w:val="22"/>
          <w:lang w:val="pt-BR"/>
        </w:rPr>
      </w:pPr>
      <w:bookmarkStart w:id="65" w:name="_Toc78907498"/>
      <w:bookmarkStart w:id="66" w:name="_Toc242451464"/>
      <w:r w:rsidRPr="001D4FEF">
        <w:rPr>
          <w:rFonts w:ascii="Calibri" w:hAnsi="Calibri"/>
          <w:sz w:val="22"/>
          <w:lang w:val="pt-BR"/>
        </w:rPr>
        <w:t>Ferramentas</w:t>
      </w:r>
      <w:bookmarkEnd w:id="65"/>
      <w:bookmarkEnd w:id="66"/>
    </w:p>
    <w:p w:rsidR="001173B8" w:rsidRPr="001D4FEF" w:rsidRDefault="001173B8">
      <w:pPr>
        <w:pStyle w:val="Corpodetexto"/>
        <w:ind w:left="0"/>
        <w:rPr>
          <w:rFonts w:ascii="Calibri" w:hAnsi="Calibri"/>
          <w:sz w:val="22"/>
          <w:lang w:val="pt-BR"/>
        </w:rPr>
      </w:pPr>
      <w:bookmarkStart w:id="67" w:name="_Toc314978543"/>
      <w:bookmarkStart w:id="68" w:name="_Toc324843646"/>
      <w:bookmarkStart w:id="69" w:name="_Toc324851953"/>
      <w:bookmarkStart w:id="70" w:name="_Toc324915536"/>
      <w:r w:rsidRPr="001D4FEF">
        <w:rPr>
          <w:rFonts w:ascii="Calibri" w:hAnsi="Calibri"/>
          <w:sz w:val="22"/>
          <w:lang w:val="pt-BR"/>
        </w:rPr>
        <w:t>As seguintes ferramentas serão empregadas para esse projeto:</w:t>
      </w:r>
    </w:p>
    <w:p w:rsidR="001173B8" w:rsidRPr="001D4FEF" w:rsidRDefault="001173B8">
      <w:pPr>
        <w:pStyle w:val="Corpodetexto"/>
        <w:rPr>
          <w:rFonts w:ascii="Calibri" w:hAnsi="Calibri"/>
          <w:sz w:val="22"/>
          <w:lang w:val="pt-BR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3060"/>
        <w:gridCol w:w="2358"/>
        <w:gridCol w:w="3150"/>
      </w:tblGrid>
      <w:tr w:rsidR="001173B8" w:rsidRPr="001D4FEF">
        <w:trPr>
          <w:jc w:val="center"/>
        </w:trPr>
        <w:tc>
          <w:tcPr>
            <w:tcW w:w="3060" w:type="dxa"/>
            <w:tcBorders>
              <w:bottom w:val="single" w:sz="12" w:space="0" w:color="000000"/>
            </w:tcBorders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58" w:type="dxa"/>
            <w:tcBorders>
              <w:bottom w:val="single" w:sz="12" w:space="0" w:color="000000"/>
            </w:tcBorders>
          </w:tcPr>
          <w:p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Ferramenta</w:t>
            </w:r>
          </w:p>
        </w:tc>
        <w:tc>
          <w:tcPr>
            <w:tcW w:w="3150" w:type="dxa"/>
            <w:tcBorders>
              <w:bottom w:val="single" w:sz="12" w:space="0" w:color="000000"/>
            </w:tcBorders>
          </w:tcPr>
          <w:p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Vendedor</w:t>
            </w:r>
          </w:p>
        </w:tc>
      </w:tr>
      <w:tr w:rsidR="001173B8" w:rsidRPr="001D4FEF">
        <w:trPr>
          <w:jc w:val="center"/>
        </w:trPr>
        <w:tc>
          <w:tcPr>
            <w:tcW w:w="3060" w:type="dxa"/>
            <w:tcBorders>
              <w:top w:val="nil"/>
            </w:tcBorders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Gerenciamento de Teste</w:t>
            </w:r>
          </w:p>
        </w:tc>
        <w:tc>
          <w:tcPr>
            <w:tcW w:w="2358" w:type="dxa"/>
            <w:tcBorders>
              <w:top w:val="nil"/>
            </w:tcBorders>
          </w:tcPr>
          <w:p w:rsidR="001173B8" w:rsidRPr="001D4FEF" w:rsidRDefault="001173B8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150" w:type="dxa"/>
            <w:tcBorders>
              <w:top w:val="nil"/>
            </w:tcBorders>
          </w:tcPr>
          <w:p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E61FFE" w:rsidRPr="001D4FEF" w:rsidTr="008B4EB7">
        <w:trPr>
          <w:jc w:val="center"/>
        </w:trPr>
        <w:tc>
          <w:tcPr>
            <w:tcW w:w="3060" w:type="dxa"/>
          </w:tcPr>
          <w:p w:rsidR="00E61FFE" w:rsidRPr="001D4FEF" w:rsidRDefault="00E61FFE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Projeto de Teste</w:t>
            </w:r>
          </w:p>
        </w:tc>
        <w:tc>
          <w:tcPr>
            <w:tcW w:w="2358" w:type="dxa"/>
          </w:tcPr>
          <w:p w:rsidR="00E61FFE" w:rsidRPr="001D4FEF" w:rsidRDefault="00E61FFE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:rsidR="00E61FFE" w:rsidRPr="001D4FEF" w:rsidRDefault="00E61FFE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>
        <w:trPr>
          <w:jc w:val="center"/>
        </w:trPr>
        <w:tc>
          <w:tcPr>
            <w:tcW w:w="3060" w:type="dxa"/>
          </w:tcPr>
          <w:p w:rsidR="001173B8" w:rsidRPr="001D4FEF" w:rsidRDefault="00E61FFE" w:rsidP="00E61FFE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Gerenciamento de incidentes </w:t>
            </w:r>
          </w:p>
        </w:tc>
        <w:tc>
          <w:tcPr>
            <w:tcW w:w="2358" w:type="dxa"/>
          </w:tcPr>
          <w:p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>
        <w:trPr>
          <w:jc w:val="center"/>
        </w:trPr>
        <w:tc>
          <w:tcPr>
            <w:tcW w:w="3060" w:type="dxa"/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Gerenciamento de Projeto</w:t>
            </w:r>
          </w:p>
        </w:tc>
        <w:tc>
          <w:tcPr>
            <w:tcW w:w="2358" w:type="dxa"/>
          </w:tcPr>
          <w:p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E61FFE" w:rsidRPr="001D4FEF" w:rsidTr="008B4EB7">
        <w:trPr>
          <w:jc w:val="center"/>
        </w:trPr>
        <w:tc>
          <w:tcPr>
            <w:tcW w:w="3060" w:type="dxa"/>
          </w:tcPr>
          <w:p w:rsidR="00E61FFE" w:rsidRPr="001D4FEF" w:rsidRDefault="00E61FFE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Ferramentas do SGBD </w:t>
            </w:r>
          </w:p>
        </w:tc>
        <w:tc>
          <w:tcPr>
            <w:tcW w:w="2358" w:type="dxa"/>
          </w:tcPr>
          <w:p w:rsidR="00E61FFE" w:rsidRPr="001D4FEF" w:rsidRDefault="00E61FFE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:rsidR="00E61FFE" w:rsidRPr="001D4FEF" w:rsidRDefault="00E61FFE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DB1351" w:rsidRPr="001D4FEF" w:rsidTr="008B4EB7">
        <w:trPr>
          <w:jc w:val="center"/>
        </w:trPr>
        <w:tc>
          <w:tcPr>
            <w:tcW w:w="3060" w:type="dxa"/>
          </w:tcPr>
          <w:p w:rsidR="00DB1351" w:rsidRPr="001D4FEF" w:rsidRDefault="00DB1351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Servidor WEB</w:t>
            </w:r>
          </w:p>
        </w:tc>
        <w:tc>
          <w:tcPr>
            <w:tcW w:w="2358" w:type="dxa"/>
          </w:tcPr>
          <w:p w:rsidR="00DB1351" w:rsidRPr="001D4FEF" w:rsidRDefault="00DB1351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:rsidR="00DB1351" w:rsidRPr="001D4FEF" w:rsidRDefault="00DB1351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B20DA1" w:rsidRPr="001D4FEF" w:rsidTr="00562868">
        <w:trPr>
          <w:jc w:val="center"/>
        </w:trPr>
        <w:tc>
          <w:tcPr>
            <w:tcW w:w="3060" w:type="dxa"/>
          </w:tcPr>
          <w:p w:rsidR="00B20DA1" w:rsidRPr="001D4FEF" w:rsidRDefault="00B20DA1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Browser</w:t>
            </w:r>
          </w:p>
        </w:tc>
        <w:tc>
          <w:tcPr>
            <w:tcW w:w="2358" w:type="dxa"/>
          </w:tcPr>
          <w:p w:rsidR="00B20DA1" w:rsidRPr="001D4FEF" w:rsidRDefault="00B20DA1" w:rsidP="00562868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:rsidR="00B20DA1" w:rsidRPr="001D4FEF" w:rsidRDefault="00B20DA1" w:rsidP="0056286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>
        <w:trPr>
          <w:jc w:val="center"/>
        </w:trPr>
        <w:tc>
          <w:tcPr>
            <w:tcW w:w="3060" w:type="dxa"/>
          </w:tcPr>
          <w:p w:rsidR="001173B8" w:rsidRPr="001D4FEF" w:rsidRDefault="00B20DA1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Desenvolvimento</w:t>
            </w:r>
          </w:p>
        </w:tc>
        <w:tc>
          <w:tcPr>
            <w:tcW w:w="2358" w:type="dxa"/>
          </w:tcPr>
          <w:p w:rsidR="001173B8" w:rsidRPr="001D4FEF" w:rsidRDefault="001173B8" w:rsidP="00DB1351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:rsidR="001173B8" w:rsidRPr="001D4FEF" w:rsidRDefault="001173B8" w:rsidP="00DB1351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</w:tbl>
    <w:p w:rsidR="001173B8" w:rsidRPr="001D4FEF" w:rsidRDefault="001173B8" w:rsidP="008B4EB7">
      <w:pPr>
        <w:pStyle w:val="Ttulo2"/>
        <w:spacing w:before="360"/>
        <w:rPr>
          <w:rFonts w:ascii="Calibri" w:hAnsi="Calibri"/>
          <w:sz w:val="22"/>
          <w:lang w:val="pt-BR"/>
        </w:rPr>
      </w:pPr>
      <w:bookmarkStart w:id="71" w:name="_Toc78907502"/>
      <w:bookmarkEnd w:id="67"/>
      <w:bookmarkEnd w:id="68"/>
      <w:bookmarkEnd w:id="69"/>
      <w:bookmarkEnd w:id="70"/>
      <w:r w:rsidRPr="001D4FEF">
        <w:rPr>
          <w:rFonts w:ascii="Calibri" w:hAnsi="Calibri"/>
          <w:sz w:val="26"/>
          <w:lang w:val="pt-BR"/>
        </w:rPr>
        <w:t xml:space="preserve"> </w:t>
      </w:r>
      <w:bookmarkStart w:id="72" w:name="_Toc242451465"/>
      <w:r w:rsidR="008B4EB7" w:rsidRPr="001D4FEF">
        <w:rPr>
          <w:rFonts w:ascii="Calibri" w:hAnsi="Calibri"/>
          <w:sz w:val="22"/>
          <w:lang w:val="pt-BR"/>
        </w:rPr>
        <w:t>Riscos</w:t>
      </w:r>
      <w:bookmarkEnd w:id="72"/>
    </w:p>
    <w:tbl>
      <w:tblPr>
        <w:tblW w:w="0" w:type="auto"/>
        <w:tblInd w:w="4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/>
      </w:tblPr>
      <w:tblGrid>
        <w:gridCol w:w="2031"/>
        <w:gridCol w:w="2387"/>
        <w:gridCol w:w="4683"/>
      </w:tblGrid>
      <w:tr w:rsidR="0010379D" w:rsidRPr="001D4FEF" w:rsidTr="00F4479D">
        <w:tc>
          <w:tcPr>
            <w:tcW w:w="2031" w:type="dxa"/>
            <w:tcBorders>
              <w:bottom w:val="single" w:sz="12" w:space="0" w:color="000000"/>
            </w:tcBorders>
          </w:tcPr>
          <w:p w:rsidR="0010379D" w:rsidRPr="001D4FEF" w:rsidRDefault="0010379D" w:rsidP="008B4EB7">
            <w:pPr>
              <w:pStyle w:val="Corpodetexto1"/>
              <w:jc w:val="both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Risco </w:t>
            </w:r>
          </w:p>
        </w:tc>
        <w:tc>
          <w:tcPr>
            <w:tcW w:w="2387" w:type="dxa"/>
            <w:tcBorders>
              <w:bottom w:val="single" w:sz="12" w:space="0" w:color="000000"/>
            </w:tcBorders>
          </w:tcPr>
          <w:p w:rsidR="0010379D" w:rsidRPr="001D4FEF" w:rsidRDefault="0010379D" w:rsidP="008B4EB7">
            <w:pPr>
              <w:pStyle w:val="Corpodetexto1"/>
              <w:jc w:val="both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Mitigação</w:t>
            </w:r>
          </w:p>
        </w:tc>
        <w:tc>
          <w:tcPr>
            <w:tcW w:w="4683" w:type="dxa"/>
            <w:tcBorders>
              <w:bottom w:val="single" w:sz="12" w:space="0" w:color="000000"/>
            </w:tcBorders>
          </w:tcPr>
          <w:p w:rsidR="0010379D" w:rsidRPr="001D4FEF" w:rsidRDefault="00562868" w:rsidP="008B4EB7">
            <w:pPr>
              <w:pStyle w:val="Corpodetexto1"/>
              <w:jc w:val="both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Contingência</w:t>
            </w:r>
          </w:p>
        </w:tc>
      </w:tr>
      <w:tr w:rsidR="0010379D" w:rsidRPr="001D4FEF" w:rsidTr="00F4479D">
        <w:tc>
          <w:tcPr>
            <w:tcW w:w="2031" w:type="dxa"/>
            <w:tcBorders>
              <w:top w:val="nil"/>
            </w:tcBorders>
          </w:tcPr>
          <w:p w:rsidR="0010379D" w:rsidRPr="001D4FEF" w:rsidRDefault="0010379D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:rsidR="0010379D" w:rsidRPr="001D4FEF" w:rsidRDefault="0010379D" w:rsidP="0010379D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:rsidR="0010379D" w:rsidRPr="001D4FEF" w:rsidRDefault="0010379D" w:rsidP="0010379D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10379D" w:rsidRPr="001D4FEF" w:rsidTr="00F4479D">
        <w:tc>
          <w:tcPr>
            <w:tcW w:w="2031" w:type="dxa"/>
            <w:tcBorders>
              <w:top w:val="nil"/>
            </w:tcBorders>
          </w:tcPr>
          <w:p w:rsidR="0010379D" w:rsidRPr="001D4FEF" w:rsidRDefault="0010379D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:rsidR="0010379D" w:rsidRPr="001D4FEF" w:rsidRDefault="0010379D" w:rsidP="0010379D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:rsidR="0010379D" w:rsidRPr="001D4FEF" w:rsidRDefault="0010379D" w:rsidP="0010379D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10379D" w:rsidRPr="001D4FEF" w:rsidTr="00F4479D">
        <w:tc>
          <w:tcPr>
            <w:tcW w:w="2031" w:type="dxa"/>
            <w:tcBorders>
              <w:top w:val="nil"/>
            </w:tcBorders>
          </w:tcPr>
          <w:p w:rsidR="0010379D" w:rsidRPr="001D4FEF" w:rsidRDefault="0010379D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:rsidR="0010379D" w:rsidRPr="001D4FEF" w:rsidRDefault="0010379D" w:rsidP="000B3506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:rsidR="0010379D" w:rsidRPr="001D4FEF" w:rsidRDefault="0010379D" w:rsidP="000B3506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10379D" w:rsidRPr="001D4FEF" w:rsidTr="00F4479D">
        <w:tc>
          <w:tcPr>
            <w:tcW w:w="2031" w:type="dxa"/>
            <w:tcBorders>
              <w:top w:val="nil"/>
            </w:tcBorders>
          </w:tcPr>
          <w:p w:rsidR="0010379D" w:rsidRPr="001D4FEF" w:rsidRDefault="0010379D" w:rsidP="00227DBD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:rsidR="0010379D" w:rsidRPr="001D4FEF" w:rsidRDefault="0010379D" w:rsidP="000B3506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:rsidR="000B3506" w:rsidRPr="001D4FEF" w:rsidRDefault="000B3506" w:rsidP="00B20DA1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10379D" w:rsidRPr="001D4FEF" w:rsidTr="00F4479D">
        <w:tc>
          <w:tcPr>
            <w:tcW w:w="2031" w:type="dxa"/>
            <w:tcBorders>
              <w:top w:val="nil"/>
            </w:tcBorders>
          </w:tcPr>
          <w:p w:rsidR="0010379D" w:rsidRPr="001D4FEF" w:rsidRDefault="0010379D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:rsidR="0010379D" w:rsidRPr="001D4FEF" w:rsidRDefault="0010379D" w:rsidP="001B0575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:rsidR="0010379D" w:rsidRPr="001D4FEF" w:rsidRDefault="0010379D" w:rsidP="001B0575">
            <w:pPr>
              <w:rPr>
                <w:rFonts w:ascii="Calibri" w:hAnsi="Calibri"/>
                <w:sz w:val="22"/>
                <w:lang w:val="pt-BR"/>
              </w:rPr>
            </w:pPr>
          </w:p>
        </w:tc>
      </w:tr>
    </w:tbl>
    <w:p w:rsidR="008B4EB7" w:rsidRPr="001D4FEF" w:rsidRDefault="008B4EB7" w:rsidP="008B4EB7">
      <w:pPr>
        <w:rPr>
          <w:lang w:val="pt-BR"/>
        </w:rPr>
      </w:pPr>
    </w:p>
    <w:p w:rsidR="008D289F" w:rsidRPr="001D4FEF" w:rsidRDefault="008D289F" w:rsidP="008B4EB7">
      <w:pPr>
        <w:rPr>
          <w:lang w:val="pt-BR"/>
        </w:rPr>
      </w:pPr>
    </w:p>
    <w:p w:rsidR="00562868" w:rsidRPr="001D4FEF" w:rsidRDefault="00562868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:rsidR="002732DA" w:rsidRPr="001D4FEF" w:rsidRDefault="002732DA" w:rsidP="008B4EB7">
      <w:pPr>
        <w:rPr>
          <w:lang w:val="pt-BR"/>
        </w:rPr>
      </w:pPr>
    </w:p>
    <w:p w:rsidR="008D289F" w:rsidRPr="001D4FEF" w:rsidRDefault="008D289F" w:rsidP="008D289F">
      <w:pPr>
        <w:pStyle w:val="Ttulo1"/>
        <w:rPr>
          <w:rFonts w:ascii="Calibri" w:hAnsi="Calibri"/>
          <w:sz w:val="26"/>
          <w:lang w:val="pt-BR"/>
        </w:rPr>
      </w:pPr>
      <w:bookmarkStart w:id="73" w:name="_Toc242451466"/>
      <w:r w:rsidRPr="001D4FEF">
        <w:rPr>
          <w:rFonts w:ascii="Calibri" w:hAnsi="Calibri"/>
          <w:sz w:val="26"/>
          <w:lang w:val="pt-BR"/>
        </w:rPr>
        <w:t>Requisitos de suspensão e retomada</w:t>
      </w:r>
      <w:bookmarkEnd w:id="73"/>
    </w:p>
    <w:p w:rsidR="008D289F" w:rsidRPr="001D4FEF" w:rsidRDefault="008D289F" w:rsidP="008B4EB7">
      <w:pPr>
        <w:rPr>
          <w:lang w:val="pt-BR"/>
        </w:rPr>
      </w:pPr>
    </w:p>
    <w:p w:rsidR="00562868" w:rsidRPr="001D4FEF" w:rsidRDefault="00562868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:rsidR="00562868" w:rsidRPr="001D4FEF" w:rsidRDefault="00562868" w:rsidP="008B4EB7">
      <w:pPr>
        <w:rPr>
          <w:lang w:val="pt-BR"/>
        </w:rPr>
      </w:pPr>
    </w:p>
    <w:p w:rsidR="008B4EB7" w:rsidRPr="001D4FEF" w:rsidRDefault="00562868" w:rsidP="009960B3">
      <w:pPr>
        <w:pStyle w:val="Ttulo1"/>
        <w:rPr>
          <w:rFonts w:ascii="Calibri" w:hAnsi="Calibri"/>
          <w:sz w:val="26"/>
          <w:lang w:val="pt-BR"/>
        </w:rPr>
      </w:pPr>
      <w:bookmarkStart w:id="74" w:name="_Toc242451467"/>
      <w:r w:rsidRPr="001D4FEF">
        <w:rPr>
          <w:rFonts w:ascii="Calibri" w:hAnsi="Calibri"/>
          <w:sz w:val="26"/>
          <w:lang w:val="pt-BR"/>
        </w:rPr>
        <w:t>Matriz de rastreabilidade</w:t>
      </w:r>
      <w:bookmarkEnd w:id="74"/>
    </w:p>
    <w:p w:rsidR="0081191E" w:rsidRPr="001D4FEF" w:rsidRDefault="0081191E" w:rsidP="0081191E">
      <w:pPr>
        <w:pStyle w:val="Ttulo1"/>
        <w:numPr>
          <w:ilvl w:val="0"/>
          <w:numId w:val="0"/>
        </w:numPr>
        <w:rPr>
          <w:rFonts w:ascii="Calibri" w:hAnsi="Calibri"/>
          <w:sz w:val="26"/>
          <w:lang w:val="pt-BR"/>
        </w:rPr>
      </w:pPr>
    </w:p>
    <w:p w:rsidR="00562868" w:rsidRPr="001D4FEF" w:rsidRDefault="00562868">
      <w:pPr>
        <w:widowControl/>
        <w:spacing w:line="240" w:lineRule="auto"/>
      </w:pPr>
      <w:r w:rsidRPr="001D4FEF">
        <w:br w:type="page"/>
      </w:r>
    </w:p>
    <w:p w:rsidR="0081191E" w:rsidRPr="001D4FEF" w:rsidRDefault="0081191E" w:rsidP="0081191E">
      <w:pPr>
        <w:pStyle w:val="Ttulo1"/>
        <w:rPr>
          <w:rFonts w:ascii="Calibri" w:hAnsi="Calibri"/>
          <w:sz w:val="26"/>
          <w:lang w:val="pt-BR"/>
        </w:rPr>
      </w:pPr>
      <w:bookmarkStart w:id="75" w:name="_Toc242451468"/>
      <w:r w:rsidRPr="001D4FEF">
        <w:rPr>
          <w:rFonts w:ascii="Calibri" w:hAnsi="Calibri"/>
          <w:sz w:val="26"/>
          <w:lang w:val="pt-BR"/>
        </w:rPr>
        <w:lastRenderedPageBreak/>
        <w:t>Responsabilidades</w:t>
      </w:r>
      <w:bookmarkEnd w:id="75"/>
    </w:p>
    <w:p w:rsidR="009960B3" w:rsidRPr="001D4FEF" w:rsidRDefault="009960B3" w:rsidP="008B4EB7">
      <w:pPr>
        <w:rPr>
          <w:lang w:val="pt-BR"/>
        </w:rPr>
      </w:pPr>
    </w:p>
    <w:p w:rsidR="00562868" w:rsidRPr="001D4FEF" w:rsidRDefault="00562868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:rsidR="002732DA" w:rsidRPr="001D4FEF" w:rsidRDefault="002732DA" w:rsidP="002732DA">
      <w:pPr>
        <w:pStyle w:val="Ttulo1"/>
        <w:rPr>
          <w:rFonts w:ascii="Calibri" w:hAnsi="Calibri"/>
          <w:sz w:val="26"/>
          <w:lang w:val="pt-BR"/>
        </w:rPr>
      </w:pPr>
      <w:bookmarkStart w:id="76" w:name="_Toc242451469"/>
      <w:r w:rsidRPr="001D4FEF">
        <w:rPr>
          <w:rFonts w:ascii="Calibri" w:hAnsi="Calibri"/>
          <w:sz w:val="26"/>
          <w:lang w:val="pt-BR"/>
        </w:rPr>
        <w:lastRenderedPageBreak/>
        <w:t>Necessidade treinamento da equipe</w:t>
      </w:r>
      <w:bookmarkEnd w:id="76"/>
    </w:p>
    <w:p w:rsidR="002732DA" w:rsidRPr="001D4FEF" w:rsidRDefault="002732DA" w:rsidP="002732DA">
      <w:pPr>
        <w:rPr>
          <w:lang w:val="pt-BR"/>
        </w:rPr>
      </w:pPr>
    </w:p>
    <w:p w:rsidR="001D4FEF" w:rsidRPr="001D4FEF" w:rsidRDefault="001D4FEF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:rsidR="001D4FEF" w:rsidRPr="001D4FEF" w:rsidRDefault="001D4FEF" w:rsidP="002732DA">
      <w:pPr>
        <w:rPr>
          <w:lang w:val="pt-BR"/>
        </w:rPr>
      </w:pPr>
    </w:p>
    <w:p w:rsidR="002732DA" w:rsidRPr="001D4FEF" w:rsidRDefault="002732DA" w:rsidP="002732DA">
      <w:pPr>
        <w:pStyle w:val="Ttulo1"/>
        <w:rPr>
          <w:rFonts w:ascii="Calibri" w:hAnsi="Calibri"/>
          <w:sz w:val="26"/>
          <w:lang w:val="pt-BR"/>
        </w:rPr>
      </w:pPr>
      <w:bookmarkStart w:id="77" w:name="_Toc242451470"/>
      <w:r w:rsidRPr="001D4FEF">
        <w:rPr>
          <w:rFonts w:ascii="Calibri" w:hAnsi="Calibri"/>
          <w:sz w:val="26"/>
          <w:lang w:val="pt-BR"/>
        </w:rPr>
        <w:t>Cobertura dos testes</w:t>
      </w:r>
      <w:bookmarkEnd w:id="77"/>
    </w:p>
    <w:p w:rsidR="002732DA" w:rsidRPr="001D4FEF" w:rsidRDefault="002732DA" w:rsidP="002732DA">
      <w:pPr>
        <w:rPr>
          <w:lang w:val="pt-BR"/>
        </w:rPr>
      </w:pPr>
    </w:p>
    <w:p w:rsidR="001D4FEF" w:rsidRPr="001D4FEF" w:rsidRDefault="001D4FEF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:rsidR="001173B8" w:rsidRPr="001D4FEF" w:rsidRDefault="001173B8" w:rsidP="001173B8">
      <w:pPr>
        <w:pStyle w:val="Ttulo1"/>
        <w:rPr>
          <w:rFonts w:ascii="Calibri" w:hAnsi="Calibri"/>
          <w:szCs w:val="24"/>
          <w:lang w:val="pt-BR"/>
        </w:rPr>
      </w:pPr>
      <w:bookmarkStart w:id="78" w:name="_Toc242451471"/>
      <w:r w:rsidRPr="001D4FEF">
        <w:rPr>
          <w:rFonts w:ascii="Calibri" w:hAnsi="Calibri"/>
          <w:sz w:val="26"/>
          <w:lang w:val="pt-BR"/>
        </w:rPr>
        <w:lastRenderedPageBreak/>
        <w:t>Cronograma</w:t>
      </w:r>
      <w:bookmarkEnd w:id="71"/>
      <w:bookmarkEnd w:id="78"/>
    </w:p>
    <w:p w:rsidR="001173B8" w:rsidRPr="004349A4" w:rsidRDefault="001173B8" w:rsidP="00CC411E">
      <w:pPr>
        <w:rPr>
          <w:lang w:val="pt-BR"/>
        </w:rPr>
      </w:pPr>
    </w:p>
    <w:sectPr w:rsidR="001173B8" w:rsidRPr="004349A4" w:rsidSect="001173B8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2C33" w:rsidRDefault="00612C33">
      <w:pPr>
        <w:spacing w:line="240" w:lineRule="auto"/>
      </w:pPr>
      <w:r>
        <w:separator/>
      </w:r>
    </w:p>
  </w:endnote>
  <w:endnote w:type="continuationSeparator" w:id="0">
    <w:p w:rsidR="00612C33" w:rsidRDefault="00612C3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2868" w:rsidRDefault="00562868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2868" w:rsidRDefault="00562868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2C33" w:rsidRDefault="00612C33">
      <w:pPr>
        <w:spacing w:line="240" w:lineRule="auto"/>
      </w:pPr>
      <w:r>
        <w:separator/>
      </w:r>
    </w:p>
  </w:footnote>
  <w:footnote w:type="continuationSeparator" w:id="0">
    <w:p w:rsidR="00612C33" w:rsidRDefault="00612C3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2868" w:rsidRDefault="00562868">
    <w:pPr>
      <w:pBdr>
        <w:top w:val="single" w:sz="6" w:space="1" w:color="auto"/>
      </w:pBdr>
    </w:pPr>
  </w:p>
  <w:p w:rsidR="00562868" w:rsidRDefault="00562868">
    <w:pPr>
      <w:pStyle w:val="Cabealho"/>
    </w:pPr>
  </w:p>
  <w:p w:rsidR="00562868" w:rsidRDefault="00562868"/>
  <w:p w:rsidR="00562868" w:rsidRDefault="00562868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2868" w:rsidRDefault="00562868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2868" w:rsidRDefault="00562868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12D7718E"/>
    <w:multiLevelType w:val="hybridMultilevel"/>
    <w:tmpl w:val="65922D58"/>
    <w:lvl w:ilvl="0" w:tplc="7BCE19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AEFD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518AF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AC9B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223D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B88F2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2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5281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666CC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307343"/>
    <w:multiLevelType w:val="hybridMultilevel"/>
    <w:tmpl w:val="F02C5A14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16553A0"/>
    <w:multiLevelType w:val="hybridMultilevel"/>
    <w:tmpl w:val="C3B8F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EB2C5A"/>
    <w:multiLevelType w:val="hybridMultilevel"/>
    <w:tmpl w:val="43D4AB28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2AE06D8"/>
    <w:multiLevelType w:val="hybridMultilevel"/>
    <w:tmpl w:val="F24E4D78"/>
    <w:lvl w:ilvl="0" w:tplc="0409000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343612"/>
    <w:multiLevelType w:val="hybridMultilevel"/>
    <w:tmpl w:val="1D7A2104"/>
    <w:lvl w:ilvl="0" w:tplc="A46E7FD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E528E25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9FB8F1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16F2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96EAC5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350C9F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3BC696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2E48D3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1D8CCB0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8">
    <w:nsid w:val="4536748C"/>
    <w:multiLevelType w:val="hybridMultilevel"/>
    <w:tmpl w:val="3620CE86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4D07E2D"/>
    <w:multiLevelType w:val="hybridMultilevel"/>
    <w:tmpl w:val="901616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5A73E31"/>
    <w:multiLevelType w:val="hybridMultilevel"/>
    <w:tmpl w:val="3A9A91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78F506F"/>
    <w:multiLevelType w:val="hybridMultilevel"/>
    <w:tmpl w:val="E4C04308"/>
    <w:lvl w:ilvl="0" w:tplc="BE86BE1C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BF92B9D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4102A4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48E85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BCE41B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7B5AB3E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7E18CCD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9A2110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DB72399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5A484C5A"/>
    <w:multiLevelType w:val="hybridMultilevel"/>
    <w:tmpl w:val="B2AAD6F0"/>
    <w:lvl w:ilvl="0" w:tplc="47029A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D406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18E66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72A3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462E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468FB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F0D2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684F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29A6D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D070E9C"/>
    <w:multiLevelType w:val="hybridMultilevel"/>
    <w:tmpl w:val="74D6ADBA"/>
    <w:lvl w:ilvl="0" w:tplc="0A4ED442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ascii="Wingdings" w:hAnsi="Wingdings" w:hint="default"/>
      </w:rPr>
    </w:lvl>
    <w:lvl w:ilvl="1" w:tplc="6DAA987C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3B547584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CFD6C348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3C448BF2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4C90BCDA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A0520876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0AD6FED8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2F9CCE2A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14">
    <w:nsid w:val="5DF0191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6355F2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8205A90"/>
    <w:multiLevelType w:val="hybridMultilevel"/>
    <w:tmpl w:val="0C66034A"/>
    <w:lvl w:ilvl="0" w:tplc="643A60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84E7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E44C0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A24B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C4C6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D66C0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8806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3887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21257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BDA5BF4"/>
    <w:multiLevelType w:val="hybridMultilevel"/>
    <w:tmpl w:val="F02C5A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C444A37"/>
    <w:multiLevelType w:val="hybridMultilevel"/>
    <w:tmpl w:val="C65E9804"/>
    <w:lvl w:ilvl="0" w:tplc="ABF43C36">
      <w:start w:val="1"/>
      <w:numFmt w:val="bullet"/>
      <w:lvlText w:val=""/>
      <w:lvlJc w:val="left"/>
      <w:pPr>
        <w:tabs>
          <w:tab w:val="num" w:pos="1070"/>
        </w:tabs>
        <w:ind w:left="1070" w:hanging="360"/>
      </w:pPr>
      <w:rPr>
        <w:rFonts w:ascii="Wingdings" w:hAnsi="Wingdings" w:hint="default"/>
      </w:rPr>
    </w:lvl>
    <w:lvl w:ilvl="1" w:tplc="73340DB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B3A8A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6A0002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8A0EA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2B433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5BECD0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C4C6D2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29DADC0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6E1F6A7F"/>
    <w:multiLevelType w:val="hybridMultilevel"/>
    <w:tmpl w:val="28C4748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70444391"/>
    <w:multiLevelType w:val="hybridMultilevel"/>
    <w:tmpl w:val="82EC0F96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1D12AC9"/>
    <w:multiLevelType w:val="hybridMultilevel"/>
    <w:tmpl w:val="DC9E4022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1D4300E"/>
    <w:multiLevelType w:val="hybridMultilevel"/>
    <w:tmpl w:val="8C62209E"/>
    <w:lvl w:ilvl="0" w:tplc="895CF9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C62C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4D406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222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8EC1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D222D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1C78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0E90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766DA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20A4A1D"/>
    <w:multiLevelType w:val="multilevel"/>
    <w:tmpl w:val="359045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Esti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7B3D20E2"/>
    <w:multiLevelType w:val="hybridMultilevel"/>
    <w:tmpl w:val="8D5C81AC"/>
    <w:lvl w:ilvl="0" w:tplc="6B82F1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A87D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6AE88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C208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5A4F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CE20F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C2D6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9E67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5BC14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7"/>
  </w:num>
  <w:num w:numId="5">
    <w:abstractNumId w:val="6"/>
  </w:num>
  <w:num w:numId="6">
    <w:abstractNumId w:val="18"/>
  </w:num>
  <w:num w:numId="7">
    <w:abstractNumId w:val="24"/>
  </w:num>
  <w:num w:numId="8">
    <w:abstractNumId w:val="1"/>
  </w:num>
  <w:num w:numId="9">
    <w:abstractNumId w:val="22"/>
  </w:num>
  <w:num w:numId="10">
    <w:abstractNumId w:val="16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23"/>
  </w:num>
  <w:num w:numId="17">
    <w:abstractNumId w:val="21"/>
  </w:num>
  <w:num w:numId="18">
    <w:abstractNumId w:val="20"/>
  </w:num>
  <w:num w:numId="19">
    <w:abstractNumId w:val="4"/>
  </w:num>
  <w:num w:numId="20">
    <w:abstractNumId w:val="17"/>
  </w:num>
  <w:num w:numId="21">
    <w:abstractNumId w:val="2"/>
  </w:num>
  <w:num w:numId="22">
    <w:abstractNumId w:val="8"/>
  </w:num>
  <w:num w:numId="23">
    <w:abstractNumId w:val="10"/>
  </w:num>
  <w:num w:numId="24">
    <w:abstractNumId w:val="9"/>
  </w:num>
  <w:num w:numId="25">
    <w:abstractNumId w:val="3"/>
  </w:num>
  <w:num w:numId="26">
    <w:abstractNumId w:val="5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19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activeWritingStyle w:appName="MSWord" w:lang="en-US" w:vendorID="8" w:dllVersion="513" w:checkStyle="1"/>
  <w:activeWritingStyle w:appName="MSWord" w:lang="en-GB" w:vendorID="8" w:dllVersion="513" w:checkStyle="1"/>
  <w:activeWritingStyle w:appName="MSWord" w:lang="pt-BR" w:vendorID="1" w:dllVersion="513" w:checkStyle="1"/>
  <w:proofState w:spelling="clean" w:grammar="clean"/>
  <w:attachedTemplate r:id="rId1"/>
  <w:stylePaneFormatFilter w:val="3F01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96374"/>
    <w:rsid w:val="00084E33"/>
    <w:rsid w:val="0009106A"/>
    <w:rsid w:val="000B0543"/>
    <w:rsid w:val="000B3506"/>
    <w:rsid w:val="000D5A8A"/>
    <w:rsid w:val="0010379D"/>
    <w:rsid w:val="001173B8"/>
    <w:rsid w:val="0016692A"/>
    <w:rsid w:val="001B0575"/>
    <w:rsid w:val="001B375D"/>
    <w:rsid w:val="001D4FEF"/>
    <w:rsid w:val="00227DBD"/>
    <w:rsid w:val="002669DD"/>
    <w:rsid w:val="002732DA"/>
    <w:rsid w:val="00286506"/>
    <w:rsid w:val="00296374"/>
    <w:rsid w:val="003217B3"/>
    <w:rsid w:val="00326745"/>
    <w:rsid w:val="0038508A"/>
    <w:rsid w:val="003E64A3"/>
    <w:rsid w:val="004D48C0"/>
    <w:rsid w:val="004E2B5B"/>
    <w:rsid w:val="00522B1B"/>
    <w:rsid w:val="005561BF"/>
    <w:rsid w:val="00562868"/>
    <w:rsid w:val="00564F18"/>
    <w:rsid w:val="00592CCF"/>
    <w:rsid w:val="005F3425"/>
    <w:rsid w:val="00612C33"/>
    <w:rsid w:val="00673EF3"/>
    <w:rsid w:val="0067788C"/>
    <w:rsid w:val="006968C7"/>
    <w:rsid w:val="006D365A"/>
    <w:rsid w:val="006D5206"/>
    <w:rsid w:val="0074521A"/>
    <w:rsid w:val="007879C3"/>
    <w:rsid w:val="007A38F1"/>
    <w:rsid w:val="007B4680"/>
    <w:rsid w:val="0081191E"/>
    <w:rsid w:val="00812F88"/>
    <w:rsid w:val="00824144"/>
    <w:rsid w:val="00825DD2"/>
    <w:rsid w:val="008967DA"/>
    <w:rsid w:val="008B4EB7"/>
    <w:rsid w:val="008D289F"/>
    <w:rsid w:val="008E7950"/>
    <w:rsid w:val="008F11E5"/>
    <w:rsid w:val="00915622"/>
    <w:rsid w:val="00924BAC"/>
    <w:rsid w:val="009355E1"/>
    <w:rsid w:val="009960B3"/>
    <w:rsid w:val="009A0890"/>
    <w:rsid w:val="009D3D4F"/>
    <w:rsid w:val="009F7193"/>
    <w:rsid w:val="00A46269"/>
    <w:rsid w:val="00A540B7"/>
    <w:rsid w:val="00A8491D"/>
    <w:rsid w:val="00B062B3"/>
    <w:rsid w:val="00B20DA1"/>
    <w:rsid w:val="00B24E78"/>
    <w:rsid w:val="00B7019B"/>
    <w:rsid w:val="00BA3CB6"/>
    <w:rsid w:val="00BB73EC"/>
    <w:rsid w:val="00BC3C52"/>
    <w:rsid w:val="00BD25C5"/>
    <w:rsid w:val="00C27925"/>
    <w:rsid w:val="00C46157"/>
    <w:rsid w:val="00C72083"/>
    <w:rsid w:val="00CB23E7"/>
    <w:rsid w:val="00CC411E"/>
    <w:rsid w:val="00CD0E8A"/>
    <w:rsid w:val="00CF2D0D"/>
    <w:rsid w:val="00D05117"/>
    <w:rsid w:val="00D2657F"/>
    <w:rsid w:val="00D769F7"/>
    <w:rsid w:val="00D87C06"/>
    <w:rsid w:val="00D95FFA"/>
    <w:rsid w:val="00DB1351"/>
    <w:rsid w:val="00E0247F"/>
    <w:rsid w:val="00E43331"/>
    <w:rsid w:val="00E445D7"/>
    <w:rsid w:val="00E61FFE"/>
    <w:rsid w:val="00E911BC"/>
    <w:rsid w:val="00EB108D"/>
    <w:rsid w:val="00EF792B"/>
    <w:rsid w:val="00F26F0E"/>
    <w:rsid w:val="00F378B6"/>
    <w:rsid w:val="00F4479D"/>
    <w:rsid w:val="00F47F03"/>
    <w:rsid w:val="00F81F06"/>
    <w:rsid w:val="00F822A2"/>
    <w:rsid w:val="00F96BCE"/>
    <w:rsid w:val="00FE3A47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 w:qFormat="1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 w:uiPriority="22" w:qFormat="1"/>
    <w:lsdException w:name="Emphasis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 w:qFormat="1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 w:qFormat="1"/>
    <w:lsdException w:name="Quote" w:semiHidden="0" w:qFormat="1"/>
    <w:lsdException w:name="Intense Quote" w:semiHidden="0" w:qFormat="1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 w:qFormat="1"/>
    <w:lsdException w:name="Intense Emphasis" w:semiHidden="0" w:qFormat="1"/>
    <w:lsdException w:name="Subtle Reference" w:semiHidden="0" w:qFormat="1"/>
    <w:lsdException w:name="Intense Reference" w:semiHidden="0" w:qFormat="1"/>
    <w:lsdException w:name="Book Title" w:semiHidden="0" w:qFormat="1"/>
    <w:lsdException w:name="Bibliography" w:unhideWhenUsed="1"/>
    <w:lsdException w:name="TOC Heading" w:unhideWhenUsed="1" w:qFormat="1"/>
  </w:latentStyles>
  <w:style w:type="paragraph" w:default="1" w:styleId="Normal">
    <w:name w:val="Normal"/>
    <w:qFormat/>
    <w:rsid w:val="00286506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286506"/>
    <w:pPr>
      <w:keepNext/>
      <w:numPr>
        <w:numId w:val="3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28650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28650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28650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86506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86506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86506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286506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86506"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86506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8650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8650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286506"/>
    <w:pPr>
      <w:ind w:left="900" w:hanging="900"/>
    </w:pPr>
  </w:style>
  <w:style w:type="paragraph" w:styleId="Sumrio1">
    <w:name w:val="toc 1"/>
    <w:basedOn w:val="Normal"/>
    <w:next w:val="Normal"/>
    <w:uiPriority w:val="39"/>
    <w:rsid w:val="00286506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uiPriority w:val="39"/>
    <w:rsid w:val="00286506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rsid w:val="00286506"/>
    <w:pPr>
      <w:ind w:left="400"/>
    </w:pPr>
    <w:rPr>
      <w:i/>
    </w:rPr>
  </w:style>
  <w:style w:type="paragraph" w:styleId="Cabealho">
    <w:name w:val="header"/>
    <w:basedOn w:val="Normal"/>
    <w:rsid w:val="0028650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28650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286506"/>
  </w:style>
  <w:style w:type="paragraph" w:customStyle="1" w:styleId="Bullet1">
    <w:name w:val="Bullet1"/>
    <w:basedOn w:val="Normal"/>
    <w:rsid w:val="00286506"/>
    <w:pPr>
      <w:ind w:left="720" w:hanging="432"/>
    </w:pPr>
  </w:style>
  <w:style w:type="paragraph" w:customStyle="1" w:styleId="Bullet2">
    <w:name w:val="Bullet2"/>
    <w:basedOn w:val="Normal"/>
    <w:rsid w:val="0028650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286506"/>
    <w:pPr>
      <w:keepLines/>
      <w:spacing w:after="120"/>
    </w:pPr>
  </w:style>
  <w:style w:type="paragraph" w:styleId="Corpodetexto">
    <w:name w:val="Body Text"/>
    <w:basedOn w:val="Normal"/>
    <w:link w:val="CorpodetextoChar"/>
    <w:rsid w:val="00286506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286506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286506"/>
    <w:rPr>
      <w:sz w:val="20"/>
      <w:vertAlign w:val="superscript"/>
    </w:rPr>
  </w:style>
  <w:style w:type="paragraph" w:styleId="Textodenotaderodap">
    <w:name w:val="footnote text"/>
    <w:basedOn w:val="Normal"/>
    <w:semiHidden/>
    <w:rsid w:val="0028650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8650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8650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28650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86506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uiPriority w:val="39"/>
    <w:semiHidden/>
    <w:rsid w:val="00286506"/>
    <w:pPr>
      <w:ind w:left="600"/>
    </w:pPr>
    <w:rPr>
      <w:sz w:val="18"/>
    </w:rPr>
  </w:style>
  <w:style w:type="paragraph" w:styleId="Sumrio5">
    <w:name w:val="toc 5"/>
    <w:basedOn w:val="Normal"/>
    <w:next w:val="Normal"/>
    <w:uiPriority w:val="39"/>
    <w:semiHidden/>
    <w:rsid w:val="00286506"/>
    <w:pPr>
      <w:ind w:left="800"/>
    </w:pPr>
    <w:rPr>
      <w:sz w:val="18"/>
    </w:rPr>
  </w:style>
  <w:style w:type="paragraph" w:styleId="Sumrio6">
    <w:name w:val="toc 6"/>
    <w:basedOn w:val="Normal"/>
    <w:next w:val="Normal"/>
    <w:uiPriority w:val="39"/>
    <w:semiHidden/>
    <w:rsid w:val="00286506"/>
    <w:pPr>
      <w:ind w:left="1000"/>
    </w:pPr>
    <w:rPr>
      <w:sz w:val="18"/>
    </w:rPr>
  </w:style>
  <w:style w:type="paragraph" w:styleId="Sumrio7">
    <w:name w:val="toc 7"/>
    <w:basedOn w:val="Normal"/>
    <w:next w:val="Normal"/>
    <w:uiPriority w:val="39"/>
    <w:semiHidden/>
    <w:rsid w:val="00286506"/>
    <w:pPr>
      <w:ind w:left="1200"/>
    </w:pPr>
    <w:rPr>
      <w:sz w:val="18"/>
    </w:rPr>
  </w:style>
  <w:style w:type="paragraph" w:styleId="Sumrio8">
    <w:name w:val="toc 8"/>
    <w:basedOn w:val="Normal"/>
    <w:next w:val="Normal"/>
    <w:uiPriority w:val="39"/>
    <w:semiHidden/>
    <w:rsid w:val="00286506"/>
    <w:pPr>
      <w:ind w:left="1400"/>
    </w:pPr>
    <w:rPr>
      <w:sz w:val="18"/>
    </w:rPr>
  </w:style>
  <w:style w:type="paragraph" w:styleId="Sumrio9">
    <w:name w:val="toc 9"/>
    <w:basedOn w:val="Normal"/>
    <w:next w:val="Normal"/>
    <w:uiPriority w:val="39"/>
    <w:semiHidden/>
    <w:rsid w:val="00286506"/>
    <w:pPr>
      <w:ind w:left="1600"/>
    </w:pPr>
    <w:rPr>
      <w:sz w:val="18"/>
    </w:rPr>
  </w:style>
  <w:style w:type="paragraph" w:styleId="Corpodetexto2">
    <w:name w:val="Body Text 2"/>
    <w:basedOn w:val="Normal"/>
    <w:semiHidden/>
    <w:rsid w:val="00286506"/>
    <w:rPr>
      <w:i/>
      <w:color w:val="0000FF"/>
    </w:rPr>
  </w:style>
  <w:style w:type="paragraph" w:styleId="Recuodecorpodetexto">
    <w:name w:val="Body Text Indent"/>
    <w:basedOn w:val="Normal"/>
    <w:semiHidden/>
    <w:rsid w:val="0028650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8650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86506"/>
    <w:pPr>
      <w:widowControl/>
      <w:numPr>
        <w:numId w:val="4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286506"/>
    <w:pPr>
      <w:tabs>
        <w:tab w:val="left" w:pos="381"/>
      </w:tabs>
      <w:spacing w:after="120"/>
      <w:ind w:left="381"/>
    </w:pPr>
    <w:rPr>
      <w:iCs/>
      <w:color w:val="0000FF"/>
      <w:lang w:val="en-GB"/>
    </w:rPr>
  </w:style>
  <w:style w:type="character" w:styleId="Hyperlink">
    <w:name w:val="Hyperlink"/>
    <w:basedOn w:val="Fontepargpadro"/>
    <w:semiHidden/>
    <w:rsid w:val="00286506"/>
    <w:rPr>
      <w:color w:val="0000FF"/>
      <w:u w:val="single"/>
    </w:rPr>
  </w:style>
  <w:style w:type="paragraph" w:customStyle="1" w:styleId="Subttulo1">
    <w:name w:val="Subtítulo1"/>
    <w:basedOn w:val="Ttulo"/>
    <w:rsid w:val="00286506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rsid w:val="00286506"/>
    <w:pPr>
      <w:widowControl/>
      <w:spacing w:line="240" w:lineRule="auto"/>
    </w:pPr>
  </w:style>
  <w:style w:type="paragraph" w:styleId="Data">
    <w:name w:val="Date"/>
    <w:basedOn w:val="Normal"/>
    <w:semiHidden/>
    <w:rsid w:val="00286506"/>
    <w:pPr>
      <w:widowControl/>
      <w:spacing w:line="240" w:lineRule="auto"/>
    </w:pPr>
  </w:style>
  <w:style w:type="paragraph" w:customStyle="1" w:styleId="Hierarchy">
    <w:name w:val="Hierarchy"/>
    <w:basedOn w:val="Normal"/>
    <w:rsid w:val="00286506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Corpodetexto1">
    <w:name w:val="Corpo de texto1"/>
    <w:rsid w:val="00286506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basedOn w:val="Fontepargpadro"/>
    <w:semiHidden/>
    <w:rsid w:val="00286506"/>
    <w:rPr>
      <w:sz w:val="16"/>
    </w:rPr>
  </w:style>
  <w:style w:type="paragraph" w:styleId="Textodecomentrio">
    <w:name w:val="annotation text"/>
    <w:basedOn w:val="Normal"/>
    <w:semiHidden/>
    <w:rsid w:val="00286506"/>
    <w:pPr>
      <w:widowControl/>
      <w:spacing w:line="240" w:lineRule="auto"/>
    </w:pPr>
  </w:style>
  <w:style w:type="paragraph" w:styleId="TextosemFormatao">
    <w:name w:val="Plain Text"/>
    <w:basedOn w:val="Normal"/>
    <w:semiHidden/>
    <w:rsid w:val="00286506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NormalWeb">
    <w:name w:val="Normal (Web)"/>
    <w:basedOn w:val="Normal"/>
    <w:semiHidden/>
    <w:rsid w:val="00286506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pt-BR" w:eastAsia="pt-BR"/>
    </w:rPr>
  </w:style>
  <w:style w:type="paragraph" w:styleId="Remissivo1">
    <w:name w:val="index 1"/>
    <w:basedOn w:val="Normal"/>
    <w:next w:val="Normal"/>
    <w:autoRedefine/>
    <w:semiHidden/>
    <w:rsid w:val="00286506"/>
    <w:pPr>
      <w:ind w:left="200" w:hanging="200"/>
    </w:pPr>
  </w:style>
  <w:style w:type="paragraph" w:styleId="Remissivo2">
    <w:name w:val="index 2"/>
    <w:basedOn w:val="Normal"/>
    <w:next w:val="Normal"/>
    <w:autoRedefine/>
    <w:semiHidden/>
    <w:rsid w:val="00286506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rsid w:val="00286506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rsid w:val="00286506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286506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286506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286506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286506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286506"/>
    <w:pPr>
      <w:ind w:left="1800" w:hanging="200"/>
    </w:pPr>
  </w:style>
  <w:style w:type="paragraph" w:styleId="Ttulodendiceremissivo">
    <w:name w:val="index heading"/>
    <w:basedOn w:val="Normal"/>
    <w:next w:val="Remissivo1"/>
    <w:semiHidden/>
    <w:rsid w:val="00286506"/>
  </w:style>
  <w:style w:type="table" w:styleId="Tabelacomgrade">
    <w:name w:val="Table Grid"/>
    <w:basedOn w:val="Tabelanormal"/>
    <w:uiPriority w:val="59"/>
    <w:rsid w:val="00CE2D6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aClara-nfase21">
    <w:name w:val="Lista Clara - Ênfase 21"/>
    <w:basedOn w:val="Tabelanormal"/>
    <w:uiPriority w:val="61"/>
    <w:rsid w:val="00CE2D64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SombreamentoMdio2-nfase21">
    <w:name w:val="Sombreamento Médio 2 - Ênfase 21"/>
    <w:basedOn w:val="Tabelanormal"/>
    <w:uiPriority w:val="64"/>
    <w:rsid w:val="008C415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mentoClaro-nfase21">
    <w:name w:val="Sombreamento Claro - Ênfase 21"/>
    <w:basedOn w:val="Tabelanormal"/>
    <w:uiPriority w:val="60"/>
    <w:rsid w:val="003C1A89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mentoClaro1">
    <w:name w:val="Sombreamento Claro1"/>
    <w:basedOn w:val="Tabelanormal"/>
    <w:uiPriority w:val="60"/>
    <w:rsid w:val="003C1A89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olorido-nfase61">
    <w:name w:val="Sombreamento Colorido - Ênfase 61"/>
    <w:basedOn w:val="Tabelanormal"/>
    <w:uiPriority w:val="71"/>
    <w:rsid w:val="003C1A89"/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GradeMdia2-nfase61">
    <w:name w:val="Grade Média 2 - Ênfase 61"/>
    <w:basedOn w:val="Tabelanormal"/>
    <w:uiPriority w:val="68"/>
    <w:rsid w:val="003C1A89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GradeMdia1-nfase61">
    <w:name w:val="Grade Média 1 - Ênfase 61"/>
    <w:basedOn w:val="Tabelanormal"/>
    <w:uiPriority w:val="67"/>
    <w:rsid w:val="003C1A89"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Estilo2">
    <w:name w:val="Estilo2"/>
    <w:basedOn w:val="Ttulo2"/>
    <w:link w:val="Estilo2Char"/>
    <w:qFormat/>
    <w:rsid w:val="00025D07"/>
    <w:pPr>
      <w:widowControl/>
      <w:numPr>
        <w:numId w:val="16"/>
      </w:numPr>
      <w:tabs>
        <w:tab w:val="left" w:pos="993"/>
      </w:tabs>
      <w:spacing w:before="240" w:line="276" w:lineRule="auto"/>
    </w:pPr>
    <w:rPr>
      <w:rFonts w:ascii="Cambria" w:hAnsi="Cambria"/>
      <w:bCs/>
      <w:iCs/>
      <w:color w:val="365F91"/>
      <w:sz w:val="28"/>
      <w:szCs w:val="28"/>
      <w:lang w:val="pt-BR"/>
    </w:rPr>
  </w:style>
  <w:style w:type="character" w:customStyle="1" w:styleId="Estilo2Char">
    <w:name w:val="Estilo2 Char"/>
    <w:basedOn w:val="Fontepargpadro"/>
    <w:link w:val="Estilo2"/>
    <w:rsid w:val="00025D07"/>
    <w:rPr>
      <w:rFonts w:ascii="Cambria" w:hAnsi="Cambria"/>
      <w:b/>
      <w:bCs/>
      <w:iCs/>
      <w:color w:val="365F91"/>
      <w:sz w:val="28"/>
      <w:szCs w:val="28"/>
      <w:lang w:eastAsia="en-US"/>
    </w:rPr>
  </w:style>
  <w:style w:type="paragraph" w:customStyle="1" w:styleId="Estilo3">
    <w:name w:val="Estilo3"/>
    <w:basedOn w:val="Ttulo3"/>
    <w:qFormat/>
    <w:rsid w:val="00025D07"/>
    <w:pPr>
      <w:widowControl/>
      <w:numPr>
        <w:numId w:val="16"/>
      </w:numPr>
      <w:spacing w:before="240" w:line="276" w:lineRule="auto"/>
    </w:pPr>
    <w:rPr>
      <w:rFonts w:ascii="Cambria" w:hAnsi="Cambria"/>
      <w:b/>
      <w:bCs/>
      <w:i w:val="0"/>
      <w:color w:val="365F91"/>
      <w:sz w:val="26"/>
      <w:szCs w:val="26"/>
      <w:lang w:val="pt-BR"/>
    </w:rPr>
  </w:style>
  <w:style w:type="character" w:customStyle="1" w:styleId="CorpodetextoChar">
    <w:name w:val="Corpo de texto Char"/>
    <w:basedOn w:val="Fontepargpadro"/>
    <w:link w:val="Corpodetexto"/>
    <w:rsid w:val="008A5721"/>
  </w:style>
  <w:style w:type="paragraph" w:customStyle="1" w:styleId="Lista2">
    <w:name w:val="Lista2"/>
    <w:basedOn w:val="Corpodetexto"/>
    <w:link w:val="Lista2Char"/>
    <w:qFormat/>
    <w:rsid w:val="00CF019C"/>
    <w:pPr>
      <w:spacing w:after="0"/>
      <w:ind w:left="0"/>
      <w:jc w:val="both"/>
    </w:pPr>
    <w:rPr>
      <w:rFonts w:ascii="Calibri" w:hAnsi="Calibri"/>
      <w:sz w:val="22"/>
      <w:lang w:val="pt-BR" w:eastAsia="pt-BR"/>
    </w:rPr>
  </w:style>
  <w:style w:type="character" w:customStyle="1" w:styleId="Lista2Char">
    <w:name w:val="Lista2 Char"/>
    <w:basedOn w:val="CorpodetextoChar"/>
    <w:link w:val="Lista2"/>
    <w:rsid w:val="00CF019C"/>
    <w:rPr>
      <w:rFonts w:ascii="Calibri" w:hAnsi="Calibri"/>
      <w:sz w:val="22"/>
      <w:lang w:val="pt-BR" w:eastAsia="pt-BR"/>
    </w:rPr>
  </w:style>
  <w:style w:type="paragraph" w:customStyle="1" w:styleId="titulo">
    <w:name w:val="titulo"/>
    <w:basedOn w:val="Normal"/>
    <w:next w:val="Normal"/>
    <w:rsid w:val="00EB108D"/>
    <w:pPr>
      <w:widowControl/>
      <w:spacing w:before="5280" w:after="60" w:line="240" w:lineRule="auto"/>
      <w:jc w:val="right"/>
    </w:pPr>
    <w:rPr>
      <w:rFonts w:ascii="Arial" w:hAnsi="Arial"/>
      <w:b/>
      <w:sz w:val="36"/>
      <w:lang w:val="pt-BR" w:eastAsia="pt-BR"/>
    </w:rPr>
  </w:style>
  <w:style w:type="paragraph" w:customStyle="1" w:styleId="sistema">
    <w:name w:val="sistema"/>
    <w:basedOn w:val="titulo"/>
    <w:rsid w:val="00EB108D"/>
    <w:pPr>
      <w:spacing w:before="0" w:after="240"/>
    </w:pPr>
    <w:rPr>
      <w:i/>
    </w:rPr>
  </w:style>
  <w:style w:type="paragraph" w:customStyle="1" w:styleId="TitleCover">
    <w:name w:val="Title Cover"/>
    <w:basedOn w:val="Normal"/>
    <w:next w:val="Normal"/>
    <w:rsid w:val="00EB108D"/>
    <w:pPr>
      <w:keepNext/>
      <w:keepLines/>
      <w:widowControl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</w:pPr>
    <w:rPr>
      <w:rFonts w:ascii="Arial Black" w:hAnsi="Arial Black"/>
      <w:b/>
      <w:spacing w:val="-48"/>
      <w:kern w:val="28"/>
      <w:sz w:val="64"/>
      <w:lang w:val="pt-BR"/>
    </w:rPr>
  </w:style>
  <w:style w:type="paragraph" w:styleId="SemEspaamento">
    <w:name w:val="No Spacing"/>
    <w:qFormat/>
    <w:rsid w:val="00EB108D"/>
    <w:pPr>
      <w:widowControl w:val="0"/>
    </w:pPr>
    <w:rPr>
      <w:lang w:val="en-US" w:eastAsia="en-US"/>
    </w:rPr>
  </w:style>
  <w:style w:type="character" w:styleId="Forte">
    <w:name w:val="Strong"/>
    <w:basedOn w:val="Fontepargpadro"/>
    <w:uiPriority w:val="22"/>
    <w:qFormat/>
    <w:rsid w:val="002669DD"/>
    <w:rPr>
      <w:b/>
      <w:bCs/>
    </w:rPr>
  </w:style>
  <w:style w:type="character" w:customStyle="1" w:styleId="apple-converted-space">
    <w:name w:val="apple-converted-space"/>
    <w:basedOn w:val="Fontepargpadro"/>
    <w:rsid w:val="002669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ublic_html\desenvolvimento\RUP%20templates\rup_tstpl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rup_tstpln</Template>
  <TotalTime>10</TotalTime>
  <Pages>14</Pages>
  <Words>1094</Words>
  <Characters>5912</Characters>
  <Application>Microsoft Office Word</Application>
  <DocSecurity>0</DocSecurity>
  <Lines>49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Teste</vt:lpstr>
      <vt:lpstr>Plano de Teste</vt:lpstr>
    </vt:vector>
  </TitlesOfParts>
  <Company>Tech Tur</Company>
  <LinksUpToDate>false</LinksUpToDate>
  <CharactersWithSpaces>6993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</dc:title>
  <dc:subject>T.I.G.</dc:subject>
  <dc:creator>rrc2</dc:creator>
  <cp:lastModifiedBy>Fernando</cp:lastModifiedBy>
  <cp:revision>3</cp:revision>
  <cp:lastPrinted>2004-07-30T18:38:00Z</cp:lastPrinted>
  <dcterms:created xsi:type="dcterms:W3CDTF">2013-11-16T04:30:00Z</dcterms:created>
  <dcterms:modified xsi:type="dcterms:W3CDTF">2013-11-21T21:37:00Z</dcterms:modified>
</cp:coreProperties>
</file>