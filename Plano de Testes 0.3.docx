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77777777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77777777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562868" w:rsidRPr="001D4FEF">
        <w:rPr>
          <w:i w:val="0"/>
          <w:color w:val="000000"/>
        </w:rPr>
        <w:t>&lt;Nome do Projeto&gt;</w:t>
      </w:r>
    </w:p>
    <w:p w14:paraId="283A38BA" w14:textId="77777777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&lt;</w:t>
      </w:r>
      <w:proofErr w:type="spellStart"/>
      <w:r w:rsidR="00562868" w:rsidRPr="001D4FEF">
        <w:rPr>
          <w:i w:val="0"/>
        </w:rPr>
        <w:t>xx</w:t>
      </w:r>
      <w:proofErr w:type="spellEnd"/>
      <w:r w:rsidR="00562868" w:rsidRPr="001D4FEF">
        <w:rPr>
          <w:i w:val="0"/>
        </w:rPr>
        <w:t>&gt;</w:t>
      </w:r>
      <w:r w:rsidRPr="001D4FEF">
        <w:rPr>
          <w:i w:val="0"/>
        </w:rPr>
        <w:t>.</w:t>
      </w:r>
      <w:r w:rsidR="00562868" w:rsidRPr="001D4FEF">
        <w:rPr>
          <w:i w:val="0"/>
        </w:rPr>
        <w:t>&lt;</w:t>
      </w:r>
      <w:proofErr w:type="spellStart"/>
      <w:r w:rsidR="00562868" w:rsidRPr="001D4FEF">
        <w:rPr>
          <w:i w:val="0"/>
        </w:rPr>
        <w:t>xx</w:t>
      </w:r>
      <w:proofErr w:type="spellEnd"/>
      <w:r w:rsidR="00562868" w:rsidRPr="001D4FEF">
        <w:rPr>
          <w:i w:val="0"/>
        </w:rPr>
        <w:t>&gt;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77777777"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1</w:t>
      </w:r>
    </w:p>
    <w:p w14:paraId="754E4C30" w14:textId="77777777" w:rsidR="00562868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2</w:t>
      </w:r>
    </w:p>
    <w:p w14:paraId="57CDCA58" w14:textId="77777777"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3</w:t>
      </w:r>
    </w:p>
    <w:p w14:paraId="0CD86405" w14:textId="77777777"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4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2BCABE79" w:rsidR="00562868" w:rsidRPr="001D4FEF" w:rsidRDefault="002D0537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32/10/2013</w:t>
            </w:r>
            <w:bookmarkStart w:id="1" w:name="_GoBack"/>
            <w:bookmarkEnd w:id="1"/>
          </w:p>
        </w:tc>
        <w:tc>
          <w:tcPr>
            <w:tcW w:w="2241" w:type="pct"/>
          </w:tcPr>
          <w:p w14:paraId="36A31B91" w14:textId="77777777" w:rsidR="002D0537" w:rsidRPr="002F7B8E" w:rsidRDefault="002D0537" w:rsidP="002D0537">
            <w:pPr>
              <w:pStyle w:val="Ttulo3"/>
              <w:rPr>
                <w:rFonts w:ascii="Calibri" w:hAnsi="Calibri"/>
                <w:b/>
                <w:sz w:val="22"/>
                <w:lang w:val="pt-BR"/>
              </w:rPr>
            </w:pPr>
            <w:r w:rsidRPr="002F7B8E">
              <w:rPr>
                <w:rFonts w:ascii="Calibri" w:hAnsi="Calibri"/>
                <w:b/>
                <w:sz w:val="22"/>
                <w:lang w:val="pt-BR"/>
              </w:rPr>
              <w:t>Teste da Interface do Usuário</w:t>
            </w:r>
          </w:p>
          <w:p w14:paraId="7F845C9C" w14:textId="77777777" w:rsidR="002D0537" w:rsidRPr="002F7B8E" w:rsidRDefault="002D0537" w:rsidP="002D0537">
            <w:pPr>
              <w:pStyle w:val="Ttulo3"/>
              <w:numPr>
                <w:ilvl w:val="2"/>
                <w:numId w:val="2"/>
              </w:numPr>
              <w:rPr>
                <w:rFonts w:ascii="Calibri" w:hAnsi="Calibri"/>
                <w:b/>
                <w:sz w:val="22"/>
                <w:lang w:val="pt-BR"/>
              </w:rPr>
            </w:pPr>
            <w:r w:rsidRPr="002F7B8E">
              <w:rPr>
                <w:rFonts w:ascii="Calibri" w:hAnsi="Calibri"/>
                <w:b/>
                <w:sz w:val="22"/>
                <w:lang w:val="pt-BR"/>
              </w:rPr>
              <w:t xml:space="preserve">Teste de Funcionalidade </w:t>
            </w:r>
          </w:p>
          <w:p w14:paraId="55334517" w14:textId="77777777" w:rsidR="002D0537" w:rsidRPr="002F7B8E" w:rsidRDefault="002D0537" w:rsidP="002D0537">
            <w:pPr>
              <w:pStyle w:val="Ttulo2"/>
              <w:rPr>
                <w:rFonts w:ascii="Calibri" w:hAnsi="Calibri"/>
                <w:sz w:val="22"/>
                <w:lang w:val="pt-BR"/>
              </w:rPr>
            </w:pPr>
            <w:r w:rsidRPr="002F7B8E">
              <w:rPr>
                <w:rFonts w:ascii="Calibri" w:hAnsi="Calibri"/>
                <w:sz w:val="22"/>
                <w:lang w:val="pt-BR"/>
              </w:rPr>
              <w:t>Teste do Banco de Dados</w:t>
            </w:r>
          </w:p>
          <w:p w14:paraId="147A4459" w14:textId="6525AA06" w:rsidR="002D0537" w:rsidRPr="002F7B8E" w:rsidRDefault="002D0537" w:rsidP="002D0537">
            <w:pPr>
              <w:rPr>
                <w:b/>
                <w:lang w:val="pt-BR"/>
              </w:rPr>
            </w:pPr>
            <w:r w:rsidRPr="002F7B8E">
              <w:rPr>
                <w:rFonts w:ascii="Calibri" w:hAnsi="Calibri"/>
                <w:b/>
                <w:sz w:val="22"/>
                <w:lang w:val="pt-BR"/>
              </w:rPr>
              <w:t>3.2 Teste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 xml:space="preserve"> Funcional</w:t>
            </w:r>
          </w:p>
          <w:p w14:paraId="55E5E8E1" w14:textId="4AC612C4" w:rsidR="002D0537" w:rsidRPr="002F7B8E" w:rsidRDefault="002D0537" w:rsidP="002D0537">
            <w:pPr>
              <w:tabs>
                <w:tab w:val="right" w:pos="3973"/>
              </w:tabs>
              <w:rPr>
                <w:rFonts w:ascii="Calibri" w:hAnsi="Calibri"/>
                <w:b/>
                <w:sz w:val="22"/>
                <w:lang w:val="pt-BR"/>
              </w:rPr>
            </w:pPr>
            <w:r w:rsidRPr="002F7B8E">
              <w:rPr>
                <w:rFonts w:ascii="Calibri" w:hAnsi="Calibri"/>
                <w:b/>
                <w:sz w:val="22"/>
                <w:lang w:val="pt-BR"/>
              </w:rPr>
              <w:t>3.3 Teste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 xml:space="preserve"> do Ciclo de Negócios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ab/>
            </w:r>
          </w:p>
          <w:p w14:paraId="0733A526" w14:textId="791FDFA6" w:rsidR="002D0537" w:rsidRPr="002F7B8E" w:rsidRDefault="002D0537" w:rsidP="002D0537">
            <w:pPr>
              <w:tabs>
                <w:tab w:val="right" w:pos="3973"/>
              </w:tabs>
              <w:rPr>
                <w:b/>
                <w:lang w:val="pt-BR"/>
              </w:rPr>
            </w:pPr>
            <w:r w:rsidRPr="002F7B8E">
              <w:rPr>
                <w:b/>
                <w:lang w:val="pt-BR"/>
              </w:rPr>
              <w:t xml:space="preserve">3.4 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>Teste da Interface do Usuário</w:t>
            </w:r>
          </w:p>
          <w:p w14:paraId="103FF4A3" w14:textId="77777777" w:rsidR="00562868" w:rsidRPr="002F7B8E" w:rsidRDefault="002D0537">
            <w:pPr>
              <w:pStyle w:val="Tabletext"/>
              <w:rPr>
                <w:rFonts w:ascii="Calibri" w:hAnsi="Calibri"/>
                <w:b/>
                <w:lang w:val="pt-BR"/>
              </w:rPr>
            </w:pPr>
            <w:r w:rsidRPr="002F7B8E">
              <w:rPr>
                <w:b/>
                <w:lang w:val="pt-BR"/>
              </w:rPr>
              <w:t xml:space="preserve">3.5 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>Teste de Performance</w:t>
            </w:r>
            <w:r w:rsidRPr="002F7B8E">
              <w:rPr>
                <w:rFonts w:ascii="Calibri" w:hAnsi="Calibri"/>
                <w:b/>
                <w:lang w:val="pt-BR"/>
              </w:rPr>
              <w:t xml:space="preserve"> </w:t>
            </w:r>
          </w:p>
          <w:p w14:paraId="51B7EB7C" w14:textId="77777777" w:rsidR="002D0537" w:rsidRPr="002F7B8E" w:rsidRDefault="002D0537">
            <w:pPr>
              <w:pStyle w:val="Tabletext"/>
              <w:rPr>
                <w:rFonts w:ascii="Calibri" w:hAnsi="Calibri"/>
                <w:b/>
                <w:sz w:val="22"/>
                <w:lang w:val="pt-BR"/>
              </w:rPr>
            </w:pPr>
            <w:r w:rsidRPr="002F7B8E">
              <w:rPr>
                <w:rFonts w:ascii="Calibri" w:hAnsi="Calibri"/>
                <w:b/>
                <w:lang w:val="pt-BR"/>
              </w:rPr>
              <w:t xml:space="preserve">3.6 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>Teste de Carga</w:t>
            </w:r>
          </w:p>
          <w:p w14:paraId="69105566" w14:textId="77777777" w:rsidR="002D0537" w:rsidRPr="002F7B8E" w:rsidRDefault="002D0537" w:rsidP="002F7B8E">
            <w:pPr>
              <w:pStyle w:val="Ttulo3"/>
              <w:numPr>
                <w:ilvl w:val="0"/>
                <w:numId w:val="0"/>
              </w:numPr>
              <w:rPr>
                <w:rFonts w:ascii="Calibri" w:hAnsi="Calibri"/>
                <w:b/>
                <w:sz w:val="22"/>
                <w:lang w:val="pt-BR"/>
              </w:rPr>
            </w:pPr>
            <w:r w:rsidRPr="002F7B8E">
              <w:rPr>
                <w:rFonts w:ascii="Calibri" w:hAnsi="Calibri"/>
                <w:b/>
                <w:sz w:val="22"/>
                <w:lang w:val="pt-BR"/>
              </w:rPr>
              <w:t xml:space="preserve">4.1.1 </w:t>
            </w:r>
            <w:r w:rsidRPr="002F7B8E">
              <w:rPr>
                <w:rFonts w:ascii="Calibri" w:hAnsi="Calibri"/>
                <w:b/>
                <w:sz w:val="22"/>
                <w:lang w:val="pt-BR"/>
              </w:rPr>
              <w:t>Teste de Integridade de Dados e do Banco de Dados</w:t>
            </w:r>
          </w:p>
          <w:p w14:paraId="76A7CF4E" w14:textId="17D1DCCD" w:rsidR="002D0537" w:rsidRPr="002D0537" w:rsidRDefault="002D0537" w:rsidP="002F7B8E">
            <w:pPr>
              <w:pStyle w:val="Ttulo3"/>
              <w:numPr>
                <w:ilvl w:val="0"/>
                <w:numId w:val="0"/>
              </w:numPr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1379" w:type="pct"/>
          </w:tcPr>
          <w:p w14:paraId="1EC8D71A" w14:textId="69865DFF" w:rsidR="00562868" w:rsidRPr="001D4FEF" w:rsidRDefault="002D053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Eudes Tarquínio Custódios</w:t>
            </w: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719949C4" w14:textId="77777777" w:rsidR="009D3D4F" w:rsidRPr="001D4FEF" w:rsidRDefault="009D3D4F" w:rsidP="009D3D4F">
      <w:pPr>
        <w:rPr>
          <w:lang w:val="pt-BR"/>
        </w:rPr>
      </w:pPr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14:paraId="6B0547A9" w14:textId="77777777" w:rsidR="001173B8" w:rsidRPr="001D4FEF" w:rsidRDefault="00562868">
      <w:pPr>
        <w:pStyle w:val="Corpodetex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14:paraId="449B1E2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1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74B9EC87" w14:textId="77777777" w:rsidR="001173B8" w:rsidRPr="001D4FEF" w:rsidRDefault="001173B8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14:paraId="44ABCA73" w14:textId="77777777"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14:paraId="5F1E3C27" w14:textId="77777777"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14:paraId="25F67B3D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0AA0065A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1D1AB8EA" w14:textId="77777777" w:rsidR="00FD078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 o sistema </w:t>
      </w:r>
      <w:proofErr w:type="spellStart"/>
      <w:r>
        <w:rPr>
          <w:rFonts w:ascii="Calibri" w:hAnsi="Calibri"/>
          <w:sz w:val="22"/>
          <w:lang w:val="pt-BR"/>
        </w:rPr>
        <w:t>esta</w:t>
      </w:r>
      <w:proofErr w:type="spellEnd"/>
      <w:r>
        <w:rPr>
          <w:rFonts w:ascii="Calibri" w:hAnsi="Calibri"/>
          <w:sz w:val="22"/>
          <w:lang w:val="pt-BR"/>
        </w:rPr>
        <w:t xml:space="preserve"> guardando todos possíveis dados cadastrais do usuário</w:t>
      </w:r>
      <w:r w:rsidRPr="001D4FEF">
        <w:rPr>
          <w:rFonts w:ascii="Calibri" w:hAnsi="Calibri"/>
          <w:sz w:val="22"/>
          <w:lang w:val="pt-BR"/>
        </w:rPr>
        <w:t>.</w:t>
      </w:r>
    </w:p>
    <w:p w14:paraId="2534BAC2" w14:textId="77777777" w:rsidR="00FD078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 o sistema </w:t>
      </w:r>
      <w:proofErr w:type="spellStart"/>
      <w:r>
        <w:rPr>
          <w:rFonts w:ascii="Calibri" w:hAnsi="Calibri"/>
          <w:sz w:val="22"/>
          <w:lang w:val="pt-BR"/>
        </w:rPr>
        <w:t>esta</w:t>
      </w:r>
      <w:proofErr w:type="spellEnd"/>
      <w:r>
        <w:rPr>
          <w:rFonts w:ascii="Calibri" w:hAnsi="Calibri"/>
          <w:sz w:val="22"/>
          <w:lang w:val="pt-BR"/>
        </w:rPr>
        <w:t xml:space="preserve"> guardando todos os dados do balanço mensal.</w:t>
      </w:r>
    </w:p>
    <w:p w14:paraId="72ED5E78" w14:textId="77777777" w:rsidR="00FD078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 o sistema </w:t>
      </w:r>
      <w:proofErr w:type="spellStart"/>
      <w:r>
        <w:rPr>
          <w:rFonts w:ascii="Calibri" w:hAnsi="Calibri"/>
          <w:sz w:val="22"/>
          <w:lang w:val="pt-BR"/>
        </w:rPr>
        <w:t>esta</w:t>
      </w:r>
      <w:proofErr w:type="spellEnd"/>
      <w:r>
        <w:rPr>
          <w:rFonts w:ascii="Calibri" w:hAnsi="Calibri"/>
          <w:sz w:val="22"/>
          <w:lang w:val="pt-BR"/>
        </w:rPr>
        <w:t xml:space="preserve"> salvando todos os dados do </w:t>
      </w:r>
      <w:proofErr w:type="gramStart"/>
      <w:r>
        <w:rPr>
          <w:rFonts w:ascii="Calibri" w:hAnsi="Calibri"/>
          <w:sz w:val="22"/>
          <w:lang w:val="pt-BR"/>
        </w:rPr>
        <w:t>balanço  anual</w:t>
      </w:r>
      <w:proofErr w:type="gramEnd"/>
      <w:r>
        <w:rPr>
          <w:rFonts w:ascii="Calibri" w:hAnsi="Calibri"/>
          <w:sz w:val="22"/>
          <w:lang w:val="pt-BR"/>
        </w:rPr>
        <w:t>.</w:t>
      </w:r>
    </w:p>
    <w:p w14:paraId="174E1210" w14:textId="77777777" w:rsidR="00FD078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 se espaço no banco de dados é suportável para total aproveitamento de 1 usuário.</w:t>
      </w:r>
    </w:p>
    <w:p w14:paraId="2917BC04" w14:textId="77777777" w:rsidR="00FD0788" w:rsidRPr="006A5A9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que as informações especificas de cada usuário podem ser acompanhadas.</w:t>
      </w:r>
    </w:p>
    <w:p w14:paraId="0E94B4E1" w14:textId="77777777" w:rsidR="00FD0788" w:rsidRPr="006A5A9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que as informações sobre o sistema possam ser cadastradas, removidas e atualizadas pelo administrador do sistema.</w:t>
      </w:r>
    </w:p>
    <w:p w14:paraId="79EBE3E4" w14:textId="77777777" w:rsidR="00FD078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Verifique que as informações úteis cadastradas possam ser consultadas</w:t>
      </w:r>
    </w:p>
    <w:p w14:paraId="69929EF5" w14:textId="77777777" w:rsidR="00FD0788" w:rsidRDefault="00FD0788" w:rsidP="00FD0788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sz w:val="22"/>
          <w:lang w:val="pt-BR"/>
        </w:rPr>
        <w:t>Verifique que o sistema é capaz de buscar e manter atualizadas as informações do usuário no sistema.</w:t>
      </w:r>
    </w:p>
    <w:p w14:paraId="38E90408" w14:textId="77777777" w:rsidR="00FD0788" w:rsidRPr="006A5A98" w:rsidRDefault="00FD0788" w:rsidP="00FD0788">
      <w:pPr>
        <w:pStyle w:val="Corpodetexto"/>
        <w:tabs>
          <w:tab w:val="left" w:pos="993"/>
        </w:tabs>
        <w:ind w:left="0"/>
        <w:rPr>
          <w:sz w:val="22"/>
          <w:lang w:val="pt-BR"/>
        </w:rPr>
      </w:pPr>
    </w:p>
    <w:p w14:paraId="5082D6B5" w14:textId="5E4C7761" w:rsidR="00592CCF" w:rsidRPr="001D4FEF" w:rsidRDefault="00592CCF" w:rsidP="00FD0788">
      <w:pPr>
        <w:pStyle w:val="Corpodetexto"/>
        <w:tabs>
          <w:tab w:val="left" w:pos="993"/>
        </w:tabs>
        <w:ind w:left="0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52F236E8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permite o fechamento do mês corrente, bloqueando a entrada de novos lançamentos.</w:t>
      </w:r>
    </w:p>
    <w:p w14:paraId="31314317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realiza o fechamento do ano corrente bloqueando a entrada de novos lançamentos nos meses que compõem o ano.</w:t>
      </w:r>
    </w:p>
    <w:p w14:paraId="49E796E8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gera um relatório de fluxo.</w:t>
      </w:r>
    </w:p>
    <w:p w14:paraId="54951C0B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permite gerar um relatório de fluxo de caixa podendo ser impresso.</w:t>
      </w:r>
    </w:p>
    <w:p w14:paraId="7761C30F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gera um balanço mensais das despesas / receitas de usuários, consolidando o total de despesas e receitas por tipo de lançamento e rubrica. Consolida o saldo dos meses do ano corrente.</w:t>
      </w:r>
    </w:p>
    <w:p w14:paraId="7C851A52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permite o envio diário de relatórios de fluxo de caixa através do e-mail do usuário. Quando os níveis de despesas estourarem o orçamento a aplicação deverá enviar uma mensagem SMS para o celular do usuário.</w:t>
      </w:r>
    </w:p>
    <w:p w14:paraId="194FB001" w14:textId="77777777" w:rsidR="00FD0788" w:rsidRDefault="00FD0788" w:rsidP="00FD0788">
      <w:pPr>
        <w:pStyle w:val="PargrafodaLista"/>
        <w:numPr>
          <w:ilvl w:val="0"/>
          <w:numId w:val="5"/>
        </w:numPr>
        <w:tabs>
          <w:tab w:val="clear" w:pos="1440"/>
        </w:tabs>
        <w:jc w:val="both"/>
        <w:rPr>
          <w:lang w:val="pt-BR"/>
        </w:rPr>
      </w:pPr>
      <w:r>
        <w:rPr>
          <w:lang w:val="pt-BR"/>
        </w:rPr>
        <w:t>Verificar se o programa permite lançar e consultar os investimentos pessoais do usuário. Os tipos de investimento controlados serão inicialmente apenas os de fundos de investimento e aposentadoria.</w:t>
      </w:r>
    </w:p>
    <w:p w14:paraId="211FE5B7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>
        <w:rPr>
          <w:lang w:val="pt-BR" w:eastAsia="pt-BR"/>
        </w:rPr>
        <w:t xml:space="preserve">Verificar se as </w:t>
      </w:r>
      <w:r w:rsidRPr="00A4029F">
        <w:rPr>
          <w:lang w:val="pt-BR" w:eastAsia="pt-BR"/>
        </w:rPr>
        <w:t>tabe</w:t>
      </w:r>
      <w:r>
        <w:rPr>
          <w:lang w:val="pt-BR" w:eastAsia="pt-BR"/>
        </w:rPr>
        <w:t>las básicas de apoio ao sistema, i</w:t>
      </w:r>
      <w:r w:rsidRPr="00A4029F">
        <w:rPr>
          <w:lang w:val="pt-BR" w:eastAsia="pt-BR"/>
        </w:rPr>
        <w:t>nicialmente, as</w:t>
      </w:r>
      <w:r>
        <w:rPr>
          <w:lang w:val="pt-BR" w:eastAsia="pt-BR"/>
        </w:rPr>
        <w:t xml:space="preserve"> </w:t>
      </w:r>
      <w:r w:rsidRPr="00A4029F">
        <w:rPr>
          <w:lang w:val="pt-BR" w:eastAsia="pt-BR"/>
        </w:rPr>
        <w:t>tabelas mantidas serão as de Ano Corrente, Tipo de Fundo, Tipo de Lançamento, Rubricas e Parâmetros. A tabela de Parâmetros deverá conter as informações mínimas para configuração do sistema (conexão ao banco de dados, perfil do usuário e parâmetros gerais).</w:t>
      </w:r>
    </w:p>
    <w:p w14:paraId="5FBC5EAB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>
        <w:rPr>
          <w:lang w:val="pt-BR" w:eastAsia="pt-BR"/>
        </w:rPr>
        <w:t>Verificar se o programa permite a inclusão de um orçamento mensal, com a previsão de receitas e despesas.</w:t>
      </w:r>
    </w:p>
    <w:p w14:paraId="5888A102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>
        <w:rPr>
          <w:lang w:val="pt-BR" w:eastAsia="pt-BR"/>
        </w:rPr>
        <w:t>Verificar se o programa permite o lançamento de uma transação de receita ou despesa na base de dados.</w:t>
      </w:r>
    </w:p>
    <w:p w14:paraId="0C95B03B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>
        <w:rPr>
          <w:lang w:val="pt-BR" w:eastAsia="pt-BR"/>
        </w:rPr>
        <w:t xml:space="preserve">O sistema </w:t>
      </w:r>
      <w:proofErr w:type="spellStart"/>
      <w:r>
        <w:rPr>
          <w:lang w:val="pt-BR" w:eastAsia="pt-BR"/>
        </w:rPr>
        <w:t>devera</w:t>
      </w:r>
      <w:proofErr w:type="spellEnd"/>
      <w:r>
        <w:rPr>
          <w:lang w:val="pt-BR" w:eastAsia="pt-BR"/>
        </w:rPr>
        <w:t xml:space="preserve"> acontecer através de um controle de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e senha.</w:t>
      </w:r>
    </w:p>
    <w:p w14:paraId="65968D7D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>
        <w:rPr>
          <w:lang w:val="pt-BR" w:eastAsia="pt-BR"/>
        </w:rPr>
        <w:t xml:space="preserve">Verificar se no primeiro acesso ao sistema o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e senha deverão ser obrigatoriamente cadastrados.</w:t>
      </w:r>
    </w:p>
    <w:p w14:paraId="5BBEEE3E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r>
        <w:rPr>
          <w:lang w:val="pt-BR" w:eastAsia="pt-BR"/>
        </w:rPr>
        <w:t xml:space="preserve">Verifica se </w:t>
      </w:r>
      <w:proofErr w:type="gramStart"/>
      <w:r>
        <w:rPr>
          <w:lang w:val="pt-BR" w:eastAsia="pt-BR"/>
        </w:rPr>
        <w:t>futuramente  o</w:t>
      </w:r>
      <w:proofErr w:type="gramEnd"/>
      <w:r>
        <w:rPr>
          <w:lang w:val="pt-BR" w:eastAsia="pt-BR"/>
        </w:rPr>
        <w:t xml:space="preserve"> sistema permiti a utilização de certificados digitais para a autenticação.</w:t>
      </w:r>
    </w:p>
    <w:p w14:paraId="46C6A7B3" w14:textId="77777777" w:rsidR="00FD0788" w:rsidRDefault="00FD0788" w:rsidP="00FD0788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lang w:val="pt-BR"/>
        </w:rPr>
      </w:pPr>
      <w:proofErr w:type="gramStart"/>
      <w:r>
        <w:rPr>
          <w:lang w:val="pt-BR" w:eastAsia="pt-BR"/>
        </w:rPr>
        <w:t>Verificar  se</w:t>
      </w:r>
      <w:proofErr w:type="gramEnd"/>
      <w:r>
        <w:rPr>
          <w:lang w:val="pt-BR" w:eastAsia="pt-BR"/>
        </w:rPr>
        <w:t xml:space="preserve"> o sistema enviara uma nova senha para o </w:t>
      </w:r>
      <w:proofErr w:type="spellStart"/>
      <w:r>
        <w:rPr>
          <w:lang w:val="pt-BR" w:eastAsia="pt-BR"/>
        </w:rPr>
        <w:t>email</w:t>
      </w:r>
      <w:proofErr w:type="spellEnd"/>
      <w:r>
        <w:rPr>
          <w:lang w:val="pt-BR" w:eastAsia="pt-BR"/>
        </w:rPr>
        <w:t xml:space="preserve"> do usuário, quando o mesmo esquecer </w:t>
      </w:r>
    </w:p>
    <w:p w14:paraId="5FAD7B85" w14:textId="4E1C5C70" w:rsidR="001173B8" w:rsidRPr="001D4FEF" w:rsidRDefault="001173B8" w:rsidP="00FD0788">
      <w:pPr>
        <w:pStyle w:val="Corpodetexto"/>
        <w:tabs>
          <w:tab w:val="left" w:pos="993"/>
        </w:tabs>
        <w:ind w:left="0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02B74445" w14:textId="77777777" w:rsidR="00FD0788" w:rsidRPr="007B60BD" w:rsidRDefault="00FD0788" w:rsidP="00FD0788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7B60BD">
        <w:rPr>
          <w:rFonts w:ascii="Calibri" w:hAnsi="Calibri"/>
          <w:sz w:val="22"/>
          <w:lang w:val="pt-BR"/>
        </w:rPr>
        <w:t xml:space="preserve">Verificar se todos os campos da janela do </w:t>
      </w:r>
      <w:proofErr w:type="spellStart"/>
      <w:r w:rsidRPr="007B60BD">
        <w:rPr>
          <w:rFonts w:ascii="Calibri" w:hAnsi="Calibri"/>
          <w:sz w:val="22"/>
          <w:lang w:val="pt-BR"/>
        </w:rPr>
        <w:t>login</w:t>
      </w:r>
      <w:proofErr w:type="spellEnd"/>
      <w:r w:rsidRPr="007B60BD">
        <w:rPr>
          <w:rFonts w:ascii="Calibri" w:hAnsi="Calibri"/>
          <w:sz w:val="22"/>
          <w:lang w:val="pt-BR"/>
        </w:rPr>
        <w:t xml:space="preserve"> estão alinhados.</w:t>
      </w:r>
    </w:p>
    <w:p w14:paraId="4BC2C0CA" w14:textId="77777777" w:rsidR="00FD0788" w:rsidRPr="007B60BD" w:rsidRDefault="00FD0788" w:rsidP="00FD0788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7B60BD">
        <w:rPr>
          <w:rFonts w:ascii="Calibri" w:hAnsi="Calibri"/>
          <w:sz w:val="22"/>
          <w:lang w:val="pt-BR"/>
        </w:rPr>
        <w:lastRenderedPageBreak/>
        <w:t xml:space="preserve">Verificar se ao clicar no </w:t>
      </w:r>
      <w:proofErr w:type="spellStart"/>
      <w:r w:rsidRPr="007B60BD">
        <w:rPr>
          <w:rFonts w:ascii="Calibri" w:hAnsi="Calibri"/>
          <w:sz w:val="22"/>
          <w:lang w:val="pt-BR"/>
        </w:rPr>
        <w:t>chekbox</w:t>
      </w:r>
      <w:proofErr w:type="spellEnd"/>
      <w:r w:rsidRPr="007B60BD">
        <w:rPr>
          <w:rFonts w:ascii="Calibri" w:hAnsi="Calibri"/>
          <w:sz w:val="22"/>
          <w:lang w:val="pt-BR"/>
        </w:rPr>
        <w:t xml:space="preserve"> em cadastro da senha</w:t>
      </w:r>
    </w:p>
    <w:p w14:paraId="4C8AC513" w14:textId="77777777" w:rsidR="00FD0788" w:rsidRPr="00FD0788" w:rsidRDefault="00FD0788" w:rsidP="00FD0788">
      <w:pPr>
        <w:rPr>
          <w:lang w:val="pt-BR"/>
        </w:rPr>
      </w:pPr>
    </w:p>
    <w:p w14:paraId="4D90159B" w14:textId="50B213A6" w:rsidR="001173B8" w:rsidRPr="001D4FEF" w:rsidRDefault="001173B8" w:rsidP="00FD0788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792604AE" w14:textId="191A8A28" w:rsidR="00FD0788" w:rsidRPr="007B60BD" w:rsidRDefault="00FD0788" w:rsidP="00FD0788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7B60BD">
        <w:rPr>
          <w:rFonts w:ascii="Calibri" w:hAnsi="Calibri"/>
          <w:sz w:val="22"/>
          <w:lang w:val="pt-BR"/>
        </w:rPr>
        <w:t xml:space="preserve">Verificar se todos os campos da janela do </w:t>
      </w:r>
      <w:proofErr w:type="spellStart"/>
      <w:r w:rsidRPr="007B60BD">
        <w:rPr>
          <w:rFonts w:ascii="Calibri" w:hAnsi="Calibri"/>
          <w:sz w:val="22"/>
          <w:lang w:val="pt-BR"/>
        </w:rPr>
        <w:t>login</w:t>
      </w:r>
      <w:proofErr w:type="spellEnd"/>
      <w:r w:rsidRPr="007B60BD">
        <w:rPr>
          <w:rFonts w:ascii="Calibri" w:hAnsi="Calibri"/>
          <w:sz w:val="22"/>
          <w:lang w:val="pt-BR"/>
        </w:rPr>
        <w:t xml:space="preserve"> estão alinhados.</w:t>
      </w:r>
    </w:p>
    <w:p w14:paraId="428E7522" w14:textId="77777777" w:rsidR="00FD0788" w:rsidRPr="007B60BD" w:rsidRDefault="00FD0788" w:rsidP="00FD0788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7B60BD">
        <w:rPr>
          <w:rFonts w:ascii="Calibri" w:hAnsi="Calibri"/>
          <w:sz w:val="22"/>
          <w:lang w:val="pt-BR"/>
        </w:rPr>
        <w:t xml:space="preserve">Verificar se ao clicar no </w:t>
      </w:r>
      <w:proofErr w:type="spellStart"/>
      <w:r w:rsidRPr="007B60BD">
        <w:rPr>
          <w:rFonts w:ascii="Calibri" w:hAnsi="Calibri"/>
          <w:sz w:val="22"/>
          <w:lang w:val="pt-BR"/>
        </w:rPr>
        <w:t>chekbox</w:t>
      </w:r>
      <w:proofErr w:type="spellEnd"/>
      <w:r w:rsidRPr="007B60BD">
        <w:rPr>
          <w:rFonts w:ascii="Calibri" w:hAnsi="Calibri"/>
          <w:sz w:val="22"/>
          <w:lang w:val="pt-BR"/>
        </w:rPr>
        <w:t xml:space="preserve"> em cadastro da senha</w:t>
      </w:r>
    </w:p>
    <w:p w14:paraId="430F213E" w14:textId="77777777" w:rsidR="001173B8" w:rsidRPr="001D4FEF" w:rsidRDefault="001173B8" w:rsidP="00FD0788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5EAA1AA4" w14:textId="77777777" w:rsidR="00FD0788" w:rsidRPr="001D4FEF" w:rsidRDefault="00FD0788" w:rsidP="00FD0788">
      <w:pPr>
        <w:pStyle w:val="Corpodetexto"/>
        <w:numPr>
          <w:ilvl w:val="0"/>
          <w:numId w:val="6"/>
        </w:numPr>
        <w:tabs>
          <w:tab w:val="clear" w:pos="1070"/>
          <w:tab w:val="num" w:pos="993"/>
          <w:tab w:val="num" w:pos="7164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 o tempo resposta do sistema não ultrapassa 5 segundos, contados entre o </w:t>
      </w:r>
      <w:proofErr w:type="gramStart"/>
      <w:r>
        <w:rPr>
          <w:rFonts w:ascii="Calibri" w:hAnsi="Calibri"/>
          <w:sz w:val="22"/>
          <w:lang w:val="pt-BR"/>
        </w:rPr>
        <w:t>tempo  que</w:t>
      </w:r>
      <w:proofErr w:type="gramEnd"/>
      <w:r>
        <w:rPr>
          <w:rFonts w:ascii="Calibri" w:hAnsi="Calibri"/>
          <w:sz w:val="22"/>
          <w:lang w:val="pt-BR"/>
        </w:rPr>
        <w:t xml:space="preserve">  o usuário confirma o cadastro e volta  do controle da aplicação para o mesmo</w:t>
      </w:r>
      <w:r w:rsidRPr="001D4FEF">
        <w:rPr>
          <w:rFonts w:ascii="Calibri" w:hAnsi="Calibri"/>
          <w:sz w:val="22"/>
          <w:lang w:val="pt-BR"/>
        </w:rPr>
        <w:t>.</w:t>
      </w:r>
    </w:p>
    <w:p w14:paraId="7DA283E0" w14:textId="77777777" w:rsidR="00FD0788" w:rsidRPr="00FD0788" w:rsidRDefault="00FD0788" w:rsidP="00FD0788">
      <w:pPr>
        <w:rPr>
          <w:lang w:val="pt-BR"/>
        </w:rPr>
      </w:pPr>
    </w:p>
    <w:p w14:paraId="2E794A6A" w14:textId="3ECCDF91" w:rsidR="00E911BC" w:rsidRPr="001D4FEF" w:rsidRDefault="00E911BC" w:rsidP="00FD0788">
      <w:pPr>
        <w:pStyle w:val="Corpodetexto"/>
        <w:rPr>
          <w:rFonts w:ascii="Calibri" w:hAnsi="Calibri"/>
          <w:sz w:val="22"/>
          <w:lang w:val="pt-BR"/>
        </w:rPr>
      </w:pPr>
    </w:p>
    <w:p w14:paraId="7E2884F1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14:paraId="2DD68174" w14:textId="77777777" w:rsidR="00FD0788" w:rsidRPr="00C745E8" w:rsidRDefault="00FD0788" w:rsidP="00FD0788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A62F87">
        <w:rPr>
          <w:sz w:val="22"/>
          <w:lang w:val="pt-BR"/>
        </w:rPr>
        <w:t>Verificar a resposta do sistema com 100 usuários.</w:t>
      </w:r>
    </w:p>
    <w:p w14:paraId="1930FADC" w14:textId="77777777" w:rsidR="00FD0788" w:rsidRPr="00C745E8" w:rsidRDefault="00FD0788" w:rsidP="00FD0788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sz w:val="22"/>
          <w:lang w:val="pt-BR"/>
        </w:rPr>
        <w:t>Verificar se o sistema suporta no máximo 100 conexões simultânea.</w:t>
      </w:r>
    </w:p>
    <w:p w14:paraId="09AC30BD" w14:textId="77777777" w:rsidR="00FD0788" w:rsidRPr="00FD0788" w:rsidRDefault="00FD0788" w:rsidP="00FD0788">
      <w:pPr>
        <w:rPr>
          <w:lang w:val="pt-BR"/>
        </w:rPr>
      </w:pPr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14EC7641" w14:textId="77777777"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3C8530E7" w:rsidR="001173B8" w:rsidRPr="001D4FEF" w:rsidRDefault="00FD078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ab/>
            </w:r>
            <w:r>
              <w:rPr>
                <w:sz w:val="22"/>
                <w:lang w:val="pt-BR"/>
              </w:rPr>
              <w:t>Garantir que os métodos e processos de acesso ao banco de dados funcionam apropriadamente e sem corrupção dos dados.</w:t>
            </w:r>
          </w:p>
        </w:tc>
      </w:tr>
      <w:tr w:rsidR="00FD078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FD0788" w:rsidRPr="001D4FEF" w:rsidRDefault="00FD0788" w:rsidP="00FD078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02598571" w14:textId="77777777" w:rsidR="00FD0788" w:rsidRDefault="00FD0788" w:rsidP="00FD0788">
            <w:pPr>
              <w:pStyle w:val="Corpodetexto"/>
              <w:numPr>
                <w:ilvl w:val="0"/>
                <w:numId w:val="7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Invocar cada método e processo de acesso ao banco de dados, alimentando cada um com dados ou requisições de dados válidos e inválidos. </w:t>
            </w:r>
          </w:p>
          <w:p w14:paraId="427DF244" w14:textId="3F60F5ED" w:rsidR="00FD0788" w:rsidRPr="001D4FEF" w:rsidRDefault="00FD0788" w:rsidP="00FD078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Inspecionar o banco de dados para garantir que os dados foram </w:t>
            </w:r>
            <w:proofErr w:type="spellStart"/>
            <w:r>
              <w:rPr>
                <w:sz w:val="22"/>
                <w:lang w:val="pt-BR"/>
              </w:rPr>
              <w:t>populados</w:t>
            </w:r>
            <w:proofErr w:type="spellEnd"/>
            <w:r>
              <w:rPr>
                <w:sz w:val="22"/>
                <w:lang w:val="pt-BR"/>
              </w:rPr>
              <w:t xml:space="preserve"> como pretendido, que todos os eventos do banco de dados ocorreram apropriadamente, ou revisar os dados retornados para garantir que os dados corretos foram recuperados pelas razões corretas.</w:t>
            </w:r>
          </w:p>
        </w:tc>
      </w:tr>
      <w:tr w:rsidR="00FD078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FD0788" w:rsidRPr="001D4FEF" w:rsidRDefault="00FD0788" w:rsidP="00FD078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05C74F95" w:rsidR="00FD0788" w:rsidRPr="001D4FEF" w:rsidRDefault="00FD0788" w:rsidP="00FD078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FD078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FD0788" w:rsidRPr="001D4FEF" w:rsidRDefault="00FD0788" w:rsidP="00FD078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F625927" w14:textId="77777777" w:rsidR="00FD0788" w:rsidRDefault="00FD0788" w:rsidP="00FD0788">
            <w:pPr>
              <w:pStyle w:val="Corpodetexto"/>
              <w:numPr>
                <w:ilvl w:val="0"/>
                <w:numId w:val="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O teste </w:t>
            </w:r>
            <w:proofErr w:type="spellStart"/>
            <w:r>
              <w:rPr>
                <w:sz w:val="22"/>
                <w:lang w:val="pt-BR"/>
              </w:rPr>
              <w:t>pode</w:t>
            </w:r>
            <w:proofErr w:type="spellEnd"/>
            <w:r>
              <w:rPr>
                <w:sz w:val="22"/>
                <w:lang w:val="pt-BR"/>
              </w:rPr>
              <w:t xml:space="preserve"> necessitar de um ambiente de desenvolvimento para inserir ou modificar os dados diretamente nas bases de dados.</w:t>
            </w:r>
          </w:p>
          <w:p w14:paraId="0B03183E" w14:textId="77777777" w:rsidR="00FD0788" w:rsidRDefault="00FD0788" w:rsidP="00FD0788">
            <w:pPr>
              <w:pStyle w:val="Corpodetexto"/>
              <w:numPr>
                <w:ilvl w:val="0"/>
                <w:numId w:val="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Processos devem ser informados manualmente.</w:t>
            </w:r>
          </w:p>
          <w:p w14:paraId="31304CCA" w14:textId="77777777" w:rsidR="00FD0788" w:rsidRPr="001D4FEF" w:rsidRDefault="00FD0788" w:rsidP="00FD078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44545132" w:rsidR="00562868" w:rsidRPr="001D4FEF" w:rsidRDefault="00FD078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Garantir a funcionalidade apropriada do alvo do teste, incluindo navegação, entrada de dados, processamento, e recuperação.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EC15520" w14:textId="77777777" w:rsidR="00FD0788" w:rsidRDefault="00FD0788" w:rsidP="00FD0788">
            <w:pPr>
              <w:pStyle w:val="Corpodetexto"/>
              <w:ind w:left="36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cada caso de uso, fluxo de caso de uso, usando dados válidos e inválidos, para verificar o seguinte:</w:t>
            </w:r>
          </w:p>
          <w:p w14:paraId="69EB8D5B" w14:textId="77777777" w:rsidR="00FD0788" w:rsidRDefault="00FD0788" w:rsidP="00FD0788">
            <w:pPr>
              <w:pStyle w:val="Corpodetexto"/>
              <w:numPr>
                <w:ilvl w:val="0"/>
                <w:numId w:val="9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Os resultados esperados ocorrem quando dados válidos são usados.</w:t>
            </w:r>
          </w:p>
          <w:p w14:paraId="0C9AC902" w14:textId="77777777" w:rsidR="00FD0788" w:rsidRDefault="00FD0788" w:rsidP="00FD0788">
            <w:pPr>
              <w:pStyle w:val="Corpodetexto"/>
              <w:numPr>
                <w:ilvl w:val="0"/>
                <w:numId w:val="9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As mensagens de erro ou aviso apropriadas são exibidas quando dados inválidos são usados.</w:t>
            </w:r>
          </w:p>
          <w:p w14:paraId="413EEE1C" w14:textId="291E0940" w:rsidR="00562868" w:rsidRPr="001D4FEF" w:rsidRDefault="00FD0788" w:rsidP="00FD078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 regra de negócio é aplicada apropriadamente.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C5BF676" w14:textId="77777777" w:rsidR="00FD0788" w:rsidRDefault="00FD0788" w:rsidP="00FD0788">
            <w:pPr>
              <w:pStyle w:val="Corpodetexto"/>
              <w:numPr>
                <w:ilvl w:val="0"/>
                <w:numId w:val="10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 os testes planejados foram executados.</w:t>
            </w:r>
          </w:p>
          <w:p w14:paraId="551E69A8" w14:textId="7F0AFA42" w:rsidR="00562868" w:rsidRPr="001D4FEF" w:rsidRDefault="00FD0788" w:rsidP="00FD078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 os defeitos identificados foram tratados.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55A0C9ED" w:rsidR="00562868" w:rsidRPr="001D4FEF" w:rsidRDefault="00FD078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Nenhum.</w:t>
            </w: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49E88517" w14:textId="77777777" w:rsidR="00FD0788" w:rsidRDefault="00FD0788" w:rsidP="00FD0788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1B16EE46" w14:textId="78469DA4" w:rsidR="00562868" w:rsidRPr="001D4FEF" w:rsidRDefault="00FD0788" w:rsidP="00FD078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usuário recebe os dados do servidor e realiza a operação para cada lançamento de forma prática e eficiente.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565D3ECB" w:rsidR="00562868" w:rsidRPr="001D4FEF" w:rsidRDefault="00FD078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Manter as tabelas do Ano Corrente, Tipo de Fundo, Tipo de Lançamento, Rubricas e Parâmetros. A tabela de Parâmetros deverá conter as informações mínimas para configuração do sistema (conexão ao banco de dados, perfil do usuário e parâmetros gerais).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F0C2C7" w14:textId="77777777" w:rsidR="00FD0788" w:rsidRDefault="00FD0788" w:rsidP="00FD0788">
            <w:pPr>
              <w:pStyle w:val="Corpodetex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É verificado que cada janela permanece consistente com a versão de comparação ou dentro de padrões aceitáveis.</w:t>
            </w:r>
          </w:p>
          <w:p w14:paraId="639A7F65" w14:textId="406D17D2" w:rsidR="00562868" w:rsidRPr="001D4FEF" w:rsidRDefault="00FD0788" w:rsidP="00FD078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A tabela de Parâmetros deverá conter as informações mínimas para configuração do sistema.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6E2FB389" w:rsidR="00562868" w:rsidRPr="001D4FEF" w:rsidRDefault="00FD078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todas as tabelas estão de acordo com a interface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D5EFC6C" w14:textId="77777777" w:rsidR="00FD0788" w:rsidRDefault="00FD0788" w:rsidP="00FD0788">
            <w:pPr>
              <w:pStyle w:val="Corpodetexto"/>
              <w:ind w:left="38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que os comportamentos de performance para as transações designadas ou funções de negócio sob as seguintes condições:</w:t>
            </w:r>
          </w:p>
          <w:p w14:paraId="0006947A" w14:textId="77777777" w:rsidR="00FD0788" w:rsidRDefault="00FD0788" w:rsidP="00FD0788">
            <w:pPr>
              <w:pStyle w:val="Corpodetexto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deverá ser exemplar mesmo com 100 usuários utilizando o sistema (MM).</w:t>
            </w:r>
          </w:p>
          <w:p w14:paraId="177ACC9D" w14:textId="77777777" w:rsidR="00FD0788" w:rsidRDefault="00FD0788" w:rsidP="00FD0788">
            <w:pPr>
              <w:pStyle w:val="Corpodetexto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deverá ter uma certa diminuição do desempenho com mais de 100 usuários utilizando o sistema (MM).</w:t>
            </w:r>
          </w:p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230B8902" w:rsidR="00562868" w:rsidRPr="001D4FEF" w:rsidRDefault="00FD078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Deverão estar conectados 100 usuários utilizando o sistema (MM).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21528459" w:rsidR="00562868" w:rsidRPr="001D4FEF" w:rsidRDefault="00FD078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deverá atender a uma performance exemplar mesmo sem os usuários utilizando o sistema.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999A7" w14:textId="77777777" w:rsidR="00C70D16" w:rsidRDefault="00C70D16">
      <w:pPr>
        <w:spacing w:line="240" w:lineRule="auto"/>
      </w:pPr>
      <w:r>
        <w:separator/>
      </w:r>
    </w:p>
  </w:endnote>
  <w:endnote w:type="continuationSeparator" w:id="0">
    <w:p w14:paraId="56BD39E9" w14:textId="77777777" w:rsidR="00C70D16" w:rsidRDefault="00C70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D759D" w14:textId="77777777" w:rsidR="00C70D16" w:rsidRDefault="00C70D16">
      <w:pPr>
        <w:spacing w:line="240" w:lineRule="auto"/>
      </w:pPr>
      <w:r>
        <w:separator/>
      </w:r>
    </w:p>
  </w:footnote>
  <w:footnote w:type="continuationSeparator" w:id="0">
    <w:p w14:paraId="03EC52DC" w14:textId="77777777" w:rsidR="00C70D16" w:rsidRDefault="00C70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97D28"/>
    <w:multiLevelType w:val="hybridMultilevel"/>
    <w:tmpl w:val="69DEDB14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7"/>
  </w:num>
  <w:num w:numId="6">
    <w:abstractNumId w:val="19"/>
  </w:num>
  <w:num w:numId="7">
    <w:abstractNumId w:val="24"/>
  </w:num>
  <w:num w:numId="8">
    <w:abstractNumId w:val="1"/>
  </w:num>
  <w:num w:numId="9">
    <w:abstractNumId w:val="22"/>
  </w:num>
  <w:num w:numId="10">
    <w:abstractNumId w:val="17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23"/>
  </w:num>
  <w:num w:numId="17">
    <w:abstractNumId w:val="21"/>
  </w:num>
  <w:num w:numId="18">
    <w:abstractNumId w:val="20"/>
  </w:num>
  <w:num w:numId="19">
    <w:abstractNumId w:val="5"/>
  </w:num>
  <w:num w:numId="20">
    <w:abstractNumId w:val="18"/>
  </w:num>
  <w:num w:numId="21">
    <w:abstractNumId w:val="2"/>
  </w:num>
  <w:num w:numId="22">
    <w:abstractNumId w:val="9"/>
  </w:num>
  <w:num w:numId="23">
    <w:abstractNumId w:val="11"/>
  </w:num>
  <w:num w:numId="24">
    <w:abstractNumId w:val="10"/>
  </w:num>
  <w:num w:numId="25">
    <w:abstractNumId w:val="3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81AF3"/>
    <w:rsid w:val="00084E33"/>
    <w:rsid w:val="0009106A"/>
    <w:rsid w:val="000B0543"/>
    <w:rsid w:val="000B3506"/>
    <w:rsid w:val="000D5A8A"/>
    <w:rsid w:val="0010379D"/>
    <w:rsid w:val="001173B8"/>
    <w:rsid w:val="0016692A"/>
    <w:rsid w:val="001B0575"/>
    <w:rsid w:val="001B375D"/>
    <w:rsid w:val="001D4FEF"/>
    <w:rsid w:val="00227DBD"/>
    <w:rsid w:val="002669DD"/>
    <w:rsid w:val="002732DA"/>
    <w:rsid w:val="00286506"/>
    <w:rsid w:val="00296374"/>
    <w:rsid w:val="002D0537"/>
    <w:rsid w:val="002F7B8E"/>
    <w:rsid w:val="003217B3"/>
    <w:rsid w:val="00326745"/>
    <w:rsid w:val="0038508A"/>
    <w:rsid w:val="003E64A3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968C7"/>
    <w:rsid w:val="006D365A"/>
    <w:rsid w:val="0074521A"/>
    <w:rsid w:val="007879C3"/>
    <w:rsid w:val="007A38F1"/>
    <w:rsid w:val="007B4680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915622"/>
    <w:rsid w:val="00924BAC"/>
    <w:rsid w:val="009355E1"/>
    <w:rsid w:val="009960B3"/>
    <w:rsid w:val="009D3D4F"/>
    <w:rsid w:val="009F7193"/>
    <w:rsid w:val="00A46269"/>
    <w:rsid w:val="00A540B7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0D16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D0788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153788F8-140E-4762-B3BB-2EDB11BA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FD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13</TotalTime>
  <Pages>16</Pages>
  <Words>1655</Words>
  <Characters>8941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JôMarry</cp:lastModifiedBy>
  <cp:revision>3</cp:revision>
  <cp:lastPrinted>2004-07-30T18:38:00Z</cp:lastPrinted>
  <dcterms:created xsi:type="dcterms:W3CDTF">2013-11-16T04:16:00Z</dcterms:created>
  <dcterms:modified xsi:type="dcterms:W3CDTF">2013-11-21T22:04:00Z</dcterms:modified>
</cp:coreProperties>
</file>