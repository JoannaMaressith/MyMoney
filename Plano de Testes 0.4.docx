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562868" w:rsidRPr="001D4FEF">
        <w:rPr>
          <w:rFonts w:cs="Arial"/>
          <w:b/>
          <w:bCs/>
          <w:i/>
          <w:iCs/>
          <w:sz w:val="40"/>
          <w:lang w:val="pt-BR"/>
        </w:rPr>
        <w:t>&lt;</w:t>
      </w:r>
      <w:proofErr w:type="spellStart"/>
      <w:r w:rsidR="00254873">
        <w:rPr>
          <w:rFonts w:cs="Arial"/>
          <w:b/>
          <w:bCs/>
          <w:i/>
          <w:iCs/>
          <w:sz w:val="40"/>
          <w:lang w:val="pt-BR"/>
        </w:rPr>
        <w:t>Ivna</w:t>
      </w:r>
      <w:proofErr w:type="spellEnd"/>
      <w:r w:rsidR="00254873">
        <w:rPr>
          <w:rFonts w:cs="Arial"/>
          <w:b/>
          <w:bCs/>
          <w:i/>
          <w:iCs/>
          <w:sz w:val="40"/>
          <w:lang w:val="pt-BR"/>
        </w:rPr>
        <w:t xml:space="preserve"> Valença</w:t>
      </w:r>
      <w:r w:rsidR="00562868" w:rsidRPr="001D4FEF">
        <w:rPr>
          <w:rFonts w:cs="Arial"/>
          <w:b/>
          <w:bCs/>
          <w:i/>
          <w:iCs/>
          <w:sz w:val="40"/>
          <w:lang w:val="pt-BR"/>
        </w:rPr>
        <w:t>&gt;</w:t>
      </w:r>
    </w:p>
    <w:p w:rsidR="00EB108D" w:rsidRPr="001D4FEF" w:rsidRDefault="00EB108D" w:rsidP="00EB108D">
      <w:pPr>
        <w:jc w:val="right"/>
        <w:rPr>
          <w:rFonts w:cs="Arial"/>
          <w:sz w:val="40"/>
          <w:lang w:val="pt-BR"/>
        </w:rPr>
      </w:pPr>
    </w:p>
    <w:p w:rsidR="00EB108D" w:rsidRPr="009E5FD8" w:rsidRDefault="00EB108D" w:rsidP="00EB108D">
      <w:pPr>
        <w:pStyle w:val="sistema"/>
        <w:rPr>
          <w:i w:val="0"/>
          <w:color w:val="000000"/>
        </w:rPr>
      </w:pPr>
      <w:r w:rsidRPr="009E5FD8">
        <w:rPr>
          <w:i w:val="0"/>
        </w:rPr>
        <w:t>Projeto:</w:t>
      </w:r>
      <w:r w:rsidRPr="009E5FD8">
        <w:rPr>
          <w:i w:val="0"/>
          <w:color w:val="0000FF"/>
        </w:rPr>
        <w:t xml:space="preserve"> </w:t>
      </w:r>
      <w:r w:rsidR="00A2307C" w:rsidRPr="009E5FD8">
        <w:rPr>
          <w:i w:val="0"/>
          <w:color w:val="000000"/>
        </w:rPr>
        <w:t>&lt;</w:t>
      </w:r>
      <w:proofErr w:type="spellStart"/>
      <w:r w:rsidR="00A2307C" w:rsidRPr="009E5FD8">
        <w:rPr>
          <w:i w:val="0"/>
          <w:color w:val="000000"/>
        </w:rPr>
        <w:t>My</w:t>
      </w:r>
      <w:proofErr w:type="spellEnd"/>
      <w:r w:rsidR="00A2307C" w:rsidRPr="009E5FD8">
        <w:rPr>
          <w:i w:val="0"/>
          <w:color w:val="000000"/>
        </w:rPr>
        <w:t xml:space="preserve"> Money</w:t>
      </w:r>
      <w:r w:rsidR="00562868" w:rsidRPr="009E5FD8">
        <w:rPr>
          <w:i w:val="0"/>
          <w:color w:val="000000"/>
        </w:rPr>
        <w:t>&gt;</w:t>
      </w:r>
    </w:p>
    <w:p w:rsidR="00EB108D" w:rsidRPr="009E5FD8" w:rsidRDefault="00EB108D" w:rsidP="00EB108D">
      <w:pPr>
        <w:pStyle w:val="sistema"/>
        <w:rPr>
          <w:i w:val="0"/>
          <w:color w:val="0000FF"/>
        </w:rPr>
      </w:pPr>
      <w:r w:rsidRPr="009E5FD8">
        <w:rPr>
          <w:i w:val="0"/>
        </w:rPr>
        <w:t>Versão:</w:t>
      </w:r>
      <w:r w:rsidR="00562868" w:rsidRPr="009E5FD8">
        <w:rPr>
          <w:i w:val="0"/>
        </w:rPr>
        <w:t xml:space="preserve"> &lt;</w:t>
      </w:r>
      <w:r w:rsidR="00883C4A">
        <w:rPr>
          <w:i w:val="0"/>
        </w:rPr>
        <w:t>0</w:t>
      </w:r>
      <w:proofErr w:type="gramStart"/>
      <w:r w:rsidR="00562868" w:rsidRPr="009E5FD8">
        <w:rPr>
          <w:i w:val="0"/>
        </w:rPr>
        <w:t>&gt;</w:t>
      </w:r>
      <w:r w:rsidRPr="009E5FD8">
        <w:rPr>
          <w:i w:val="0"/>
        </w:rPr>
        <w:t>.</w:t>
      </w:r>
      <w:r w:rsidR="00562868" w:rsidRPr="009E5FD8">
        <w:rPr>
          <w:i w:val="0"/>
        </w:rPr>
        <w:t>&lt;</w:t>
      </w:r>
      <w:proofErr w:type="gramEnd"/>
      <w:r w:rsidR="00883C4A">
        <w:rPr>
          <w:i w:val="0"/>
        </w:rPr>
        <w:t>1</w:t>
      </w:r>
      <w:r w:rsidR="00562868" w:rsidRPr="009E5FD8">
        <w:rPr>
          <w:i w:val="0"/>
        </w:rPr>
        <w:t>&gt;</w:t>
      </w: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jc w:val="right"/>
        <w:rPr>
          <w:sz w:val="28"/>
          <w:lang w:val="pt-BR"/>
        </w:rPr>
      </w:pPr>
    </w:p>
    <w:p w:rsidR="00EB108D" w:rsidRDefault="00EB108D" w:rsidP="00EB108D">
      <w:pPr>
        <w:jc w:val="right"/>
        <w:rPr>
          <w:sz w:val="28"/>
          <w:lang w:val="pt-BR"/>
        </w:rPr>
      </w:pPr>
      <w:r w:rsidRPr="001D4FEF">
        <w:rPr>
          <w:sz w:val="28"/>
          <w:lang w:val="pt-BR"/>
        </w:rPr>
        <w:t xml:space="preserve">Equipe: </w:t>
      </w:r>
    </w:p>
    <w:p w:rsidR="00A2307C" w:rsidRDefault="00A2307C" w:rsidP="00EB108D">
      <w:pPr>
        <w:jc w:val="right"/>
        <w:rPr>
          <w:sz w:val="28"/>
          <w:lang w:val="pt-BR"/>
        </w:rPr>
      </w:pPr>
      <w:r>
        <w:rPr>
          <w:sz w:val="28"/>
          <w:lang w:val="pt-BR"/>
        </w:rPr>
        <w:t xml:space="preserve">Eudes </w:t>
      </w:r>
      <w:proofErr w:type="spellStart"/>
      <w:r>
        <w:rPr>
          <w:sz w:val="28"/>
          <w:lang w:val="pt-BR"/>
        </w:rPr>
        <w:t>Tarquino</w:t>
      </w:r>
      <w:proofErr w:type="spellEnd"/>
    </w:p>
    <w:p w:rsidR="00254873" w:rsidRDefault="00254873" w:rsidP="00EB108D">
      <w:pPr>
        <w:jc w:val="right"/>
        <w:rPr>
          <w:sz w:val="28"/>
          <w:lang w:val="pt-BR"/>
        </w:rPr>
      </w:pPr>
      <w:r>
        <w:rPr>
          <w:sz w:val="28"/>
          <w:lang w:val="pt-BR"/>
        </w:rPr>
        <w:t>Fernando Nilo</w:t>
      </w:r>
    </w:p>
    <w:p w:rsidR="00A2307C" w:rsidRDefault="00A2307C" w:rsidP="00EB108D">
      <w:pPr>
        <w:jc w:val="right"/>
        <w:rPr>
          <w:sz w:val="28"/>
          <w:lang w:val="pt-BR"/>
        </w:rPr>
      </w:pPr>
      <w:r>
        <w:rPr>
          <w:sz w:val="28"/>
          <w:lang w:val="pt-BR"/>
        </w:rPr>
        <w:t xml:space="preserve">Joanna </w:t>
      </w:r>
      <w:proofErr w:type="spellStart"/>
      <w:r>
        <w:rPr>
          <w:sz w:val="28"/>
          <w:lang w:val="pt-BR"/>
        </w:rPr>
        <w:t>Maressith</w:t>
      </w:r>
      <w:proofErr w:type="spellEnd"/>
    </w:p>
    <w:p w:rsidR="00562868" w:rsidRPr="001D4FEF" w:rsidRDefault="00A2307C" w:rsidP="00562868">
      <w:pPr>
        <w:jc w:val="right"/>
        <w:rPr>
          <w:sz w:val="28"/>
          <w:lang w:val="pt-BR"/>
        </w:rPr>
      </w:pPr>
      <w:r>
        <w:rPr>
          <w:sz w:val="28"/>
          <w:lang w:val="pt-BR"/>
        </w:rPr>
        <w:t>Wallace Roger</w:t>
      </w:r>
    </w:p>
    <w:p w:rsidR="00EB108D" w:rsidRPr="001D4FEF" w:rsidRDefault="00EB108D" w:rsidP="00EB108D">
      <w:pPr>
        <w:jc w:val="right"/>
        <w:rPr>
          <w:lang w:val="pt-BR"/>
        </w:rPr>
        <w:sectPr w:rsidR="00EB108D" w:rsidRPr="001D4FEF" w:rsidSect="0016692A">
          <w:headerReference w:type="default" r:id="rId7"/>
          <w:pgSz w:w="11906" w:h="16838" w:code="9"/>
          <w:pgMar w:top="1134" w:right="1418" w:bottom="2041" w:left="1418" w:header="680" w:footer="680" w:gutter="0"/>
          <w:cols w:space="720"/>
        </w:sectPr>
      </w:pPr>
    </w:p>
    <w:p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rsidR="001173B8" w:rsidRPr="001D4FEF" w:rsidRDefault="001173B8">
      <w:pPr>
        <w:pStyle w:val="Ttulo"/>
        <w:rPr>
          <w:rFonts w:ascii="Calibri" w:hAnsi="Calibri"/>
          <w:lang w:val="pt-BR"/>
        </w:rPr>
      </w:pPr>
      <w:r w:rsidRPr="001D4FEF">
        <w:rPr>
          <w:rFonts w:ascii="Calibri" w:hAnsi="Calibri"/>
          <w:lang w:val="pt-BR"/>
        </w:rPr>
        <w:t>Histórico de 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3C4A" w:rsidTr="00FE2F8F">
        <w:tc>
          <w:tcPr>
            <w:tcW w:w="2304" w:type="dxa"/>
          </w:tcPr>
          <w:p w:rsidR="00883C4A" w:rsidRDefault="00883C4A" w:rsidP="00883C4A">
            <w:pPr>
              <w:pStyle w:val="Tabletext"/>
              <w:jc w:val="center"/>
              <w:rPr>
                <w:b/>
                <w:lang w:val="pt-BR"/>
              </w:rPr>
            </w:pPr>
            <w:bookmarkStart w:id="1" w:name="_GoBack" w:colFirst="1" w:colLast="1"/>
            <w:r>
              <w:rPr>
                <w:b/>
                <w:lang w:val="pt-BR"/>
              </w:rPr>
              <w:t>Data</w:t>
            </w:r>
          </w:p>
        </w:tc>
        <w:tc>
          <w:tcPr>
            <w:tcW w:w="1152" w:type="dxa"/>
          </w:tcPr>
          <w:p w:rsidR="00883C4A" w:rsidRDefault="00883C4A" w:rsidP="00883C4A">
            <w:pPr>
              <w:pStyle w:val="Tabletext"/>
              <w:jc w:val="center"/>
              <w:rPr>
                <w:b/>
                <w:lang w:val="pt-BR"/>
              </w:rPr>
            </w:pPr>
            <w:r>
              <w:rPr>
                <w:b/>
                <w:lang w:val="pt-BR"/>
              </w:rPr>
              <w:t>Versão</w:t>
            </w:r>
          </w:p>
        </w:tc>
        <w:tc>
          <w:tcPr>
            <w:tcW w:w="3744" w:type="dxa"/>
          </w:tcPr>
          <w:p w:rsidR="00883C4A" w:rsidRDefault="00883C4A" w:rsidP="00883C4A">
            <w:pPr>
              <w:pStyle w:val="Tabletext"/>
              <w:jc w:val="center"/>
              <w:rPr>
                <w:b/>
                <w:lang w:val="pt-BR"/>
              </w:rPr>
            </w:pPr>
            <w:r>
              <w:rPr>
                <w:b/>
                <w:lang w:val="pt-BR"/>
              </w:rPr>
              <w:t>Descrição</w:t>
            </w:r>
          </w:p>
        </w:tc>
        <w:tc>
          <w:tcPr>
            <w:tcW w:w="2304" w:type="dxa"/>
          </w:tcPr>
          <w:p w:rsidR="00883C4A" w:rsidRDefault="00883C4A" w:rsidP="00883C4A">
            <w:pPr>
              <w:pStyle w:val="Tabletext"/>
              <w:jc w:val="center"/>
              <w:rPr>
                <w:b/>
                <w:lang w:val="pt-BR"/>
              </w:rPr>
            </w:pPr>
            <w:r>
              <w:rPr>
                <w:b/>
                <w:lang w:val="pt-BR"/>
              </w:rPr>
              <w:t>Autor</w:t>
            </w:r>
          </w:p>
        </w:tc>
      </w:tr>
      <w:tr w:rsidR="00883C4A" w:rsidTr="00FE2F8F">
        <w:tc>
          <w:tcPr>
            <w:tcW w:w="2304" w:type="dxa"/>
          </w:tcPr>
          <w:p w:rsidR="00883C4A" w:rsidRDefault="00883C4A" w:rsidP="00883C4A">
            <w:pPr>
              <w:pStyle w:val="Tabletext"/>
              <w:rPr>
                <w:lang w:val="pt-BR"/>
              </w:rPr>
            </w:pPr>
            <w:r>
              <w:rPr>
                <w:rFonts w:ascii="Calibri" w:hAnsi="Calibri"/>
                <w:lang w:val="pt-BR"/>
              </w:rPr>
              <w:t>03/10/2013</w:t>
            </w:r>
          </w:p>
        </w:tc>
        <w:tc>
          <w:tcPr>
            <w:tcW w:w="1152" w:type="dxa"/>
          </w:tcPr>
          <w:p w:rsidR="00883C4A" w:rsidRDefault="00E749EF" w:rsidP="00883C4A">
            <w:pPr>
              <w:pStyle w:val="Tabletext"/>
              <w:rPr>
                <w:lang w:val="pt-BR"/>
              </w:rPr>
            </w:pPr>
            <w:r>
              <w:rPr>
                <w:lang w:val="pt-BR"/>
              </w:rPr>
              <w:t>&lt;0.4</w:t>
            </w:r>
            <w:r w:rsidR="00883C4A">
              <w:rPr>
                <w:lang w:val="pt-BR"/>
              </w:rPr>
              <w:t>&gt;</w:t>
            </w:r>
          </w:p>
        </w:tc>
        <w:tc>
          <w:tcPr>
            <w:tcW w:w="3744" w:type="dxa"/>
          </w:tcPr>
          <w:p w:rsidR="00407388" w:rsidRPr="00407388" w:rsidRDefault="000A331B" w:rsidP="00407388">
            <w:pPr>
              <w:pStyle w:val="Ttulo1"/>
              <w:numPr>
                <w:ilvl w:val="0"/>
                <w:numId w:val="0"/>
              </w:numPr>
              <w:rPr>
                <w:rFonts w:ascii="Calibri" w:hAnsi="Calibri"/>
                <w:b w:val="0"/>
                <w:sz w:val="20"/>
                <w:lang w:val="pt-BR"/>
              </w:rPr>
            </w:pPr>
            <w:r w:rsidRPr="00407388">
              <w:rPr>
                <w:rFonts w:ascii="Calibri" w:hAnsi="Calibri"/>
                <w:b w:val="0"/>
                <w:noProof/>
                <w:sz w:val="20"/>
                <w:lang w:val="pt-BR"/>
              </w:rPr>
              <w:t>Identificador do plano de teste</w:t>
            </w:r>
            <w:r w:rsidR="00407388" w:rsidRPr="00407388">
              <w:rPr>
                <w:rFonts w:ascii="Calibri" w:hAnsi="Calibri"/>
                <w:b w:val="0"/>
                <w:noProof/>
                <w:sz w:val="20"/>
                <w:lang w:val="pt-BR"/>
              </w:rPr>
              <w:t>, O</w:t>
            </w:r>
            <w:r w:rsidRPr="00407388">
              <w:rPr>
                <w:rFonts w:ascii="Calibri" w:hAnsi="Calibri"/>
                <w:b w:val="0"/>
                <w:noProof/>
                <w:sz w:val="20"/>
                <w:lang w:val="pt-BR"/>
              </w:rPr>
              <w:t>bjetivos</w:t>
            </w:r>
            <w:r w:rsidR="00407388" w:rsidRPr="00407388">
              <w:rPr>
                <w:rFonts w:ascii="Calibri" w:hAnsi="Calibri"/>
                <w:b w:val="0"/>
                <w:noProof/>
                <w:sz w:val="20"/>
                <w:lang w:val="pt-BR"/>
              </w:rPr>
              <w:t>,</w:t>
            </w:r>
            <w:r w:rsidRPr="00407388">
              <w:rPr>
                <w:rFonts w:ascii="Calibri" w:hAnsi="Calibri"/>
                <w:b w:val="0"/>
                <w:noProof/>
                <w:sz w:val="20"/>
                <w:lang w:val="pt-BR"/>
              </w:rPr>
              <w:t xml:space="preserve"> </w:t>
            </w:r>
            <w:r w:rsidR="00407388" w:rsidRPr="00407388">
              <w:rPr>
                <w:rFonts w:ascii="Calibri" w:hAnsi="Calibri"/>
                <w:b w:val="0"/>
                <w:noProof/>
                <w:sz w:val="20"/>
                <w:lang w:val="pt-BR"/>
              </w:rPr>
              <w:t>E</w:t>
            </w:r>
            <w:r w:rsidRPr="00407388">
              <w:rPr>
                <w:rFonts w:ascii="Calibri" w:hAnsi="Calibri"/>
                <w:b w:val="0"/>
                <w:noProof/>
                <w:sz w:val="20"/>
                <w:lang w:val="pt-BR"/>
              </w:rPr>
              <w:t>scopo</w:t>
            </w:r>
            <w:r w:rsidR="00407388" w:rsidRPr="00407388">
              <w:rPr>
                <w:rFonts w:ascii="Calibri" w:hAnsi="Calibri"/>
                <w:b w:val="0"/>
                <w:noProof/>
                <w:sz w:val="20"/>
                <w:lang w:val="pt-BR"/>
              </w:rPr>
              <w:t xml:space="preserve">, </w:t>
            </w:r>
            <w:r w:rsidRPr="00407388">
              <w:rPr>
                <w:rFonts w:ascii="Calibri" w:hAnsi="Calibri"/>
                <w:b w:val="0"/>
                <w:noProof/>
                <w:sz w:val="20"/>
                <w:lang w:val="pt-BR"/>
              </w:rPr>
              <w:t>Escopo Negativo</w:t>
            </w:r>
            <w:r w:rsidR="00407388" w:rsidRPr="00407388">
              <w:rPr>
                <w:rFonts w:ascii="Calibri" w:hAnsi="Calibri"/>
                <w:b w:val="0"/>
                <w:noProof/>
                <w:sz w:val="20"/>
                <w:lang w:val="pt-BR"/>
              </w:rPr>
              <w:t>,</w:t>
            </w:r>
            <w:r w:rsidRPr="00407388">
              <w:rPr>
                <w:rFonts w:ascii="Calibri" w:hAnsi="Calibri"/>
                <w:b w:val="0"/>
                <w:noProof/>
                <w:sz w:val="20"/>
                <w:lang w:val="pt-BR"/>
              </w:rPr>
              <w:t>Nível na sequência de teste</w:t>
            </w:r>
            <w:r w:rsidR="00407388" w:rsidRPr="00407388">
              <w:rPr>
                <w:rFonts w:ascii="Calibri" w:hAnsi="Calibri"/>
                <w:b w:val="0"/>
                <w:noProof/>
                <w:sz w:val="20"/>
                <w:lang w:val="pt-BR"/>
              </w:rPr>
              <w:t xml:space="preserve">, </w:t>
            </w:r>
            <w:r w:rsidR="00407388" w:rsidRPr="00407388">
              <w:rPr>
                <w:rFonts w:ascii="Calibri" w:hAnsi="Calibri"/>
                <w:b w:val="0"/>
                <w:sz w:val="20"/>
                <w:lang w:val="pt-BR"/>
              </w:rPr>
              <w:t>Requisitos de suspensão e retomada</w:t>
            </w:r>
            <w:r w:rsidR="00407388" w:rsidRPr="00407388">
              <w:rPr>
                <w:rFonts w:ascii="Calibri" w:hAnsi="Calibri"/>
                <w:b w:val="0"/>
                <w:sz w:val="20"/>
                <w:lang w:val="pt-BR"/>
              </w:rPr>
              <w:t xml:space="preserve">, </w:t>
            </w:r>
            <w:r w:rsidR="00407388" w:rsidRPr="00407388">
              <w:rPr>
                <w:rFonts w:ascii="Calibri" w:hAnsi="Calibri"/>
                <w:b w:val="0"/>
                <w:sz w:val="20"/>
                <w:lang w:val="pt-BR"/>
              </w:rPr>
              <w:t>Matriz de rastreabilidade</w:t>
            </w:r>
            <w:r w:rsidR="00407388" w:rsidRPr="00407388">
              <w:rPr>
                <w:rFonts w:ascii="Calibri" w:hAnsi="Calibri"/>
                <w:b w:val="0"/>
                <w:sz w:val="20"/>
                <w:lang w:val="pt-BR"/>
              </w:rPr>
              <w:t xml:space="preserve">, </w:t>
            </w:r>
            <w:r w:rsidR="00407388" w:rsidRPr="00407388">
              <w:rPr>
                <w:rFonts w:ascii="Calibri" w:hAnsi="Calibri"/>
                <w:b w:val="0"/>
                <w:sz w:val="20"/>
                <w:lang w:val="pt-BR"/>
              </w:rPr>
              <w:t>Responsabilidades</w:t>
            </w:r>
            <w:r w:rsidR="00407388">
              <w:rPr>
                <w:rFonts w:ascii="Calibri" w:hAnsi="Calibri"/>
                <w:b w:val="0"/>
                <w:sz w:val="20"/>
                <w:lang w:val="pt-BR"/>
              </w:rPr>
              <w:t xml:space="preserve">, </w:t>
            </w:r>
            <w:r w:rsidR="00407388" w:rsidRPr="00407388">
              <w:rPr>
                <w:rFonts w:ascii="Calibri" w:hAnsi="Calibri"/>
                <w:b w:val="0"/>
                <w:sz w:val="20"/>
                <w:lang w:val="pt-BR"/>
              </w:rPr>
              <w:t>Necessidade treinamento da equipe</w:t>
            </w:r>
            <w:r w:rsidR="00407388">
              <w:rPr>
                <w:rFonts w:ascii="Calibri" w:hAnsi="Calibri"/>
                <w:b w:val="0"/>
                <w:sz w:val="20"/>
                <w:lang w:val="pt-BR"/>
              </w:rPr>
              <w:t xml:space="preserve"> </w:t>
            </w:r>
            <w:r w:rsidR="00407388" w:rsidRPr="00407388">
              <w:rPr>
                <w:rFonts w:ascii="Calibri" w:hAnsi="Calibri"/>
                <w:b w:val="0"/>
                <w:sz w:val="20"/>
                <w:lang w:val="pt-BR"/>
              </w:rPr>
              <w:t>Cobertura dos testes</w:t>
            </w:r>
          </w:p>
          <w:p w:rsidR="00407388" w:rsidRPr="00407388" w:rsidRDefault="00407388" w:rsidP="00407388">
            <w:pPr>
              <w:rPr>
                <w:lang w:val="pt-BR"/>
              </w:rPr>
            </w:pPr>
          </w:p>
          <w:p w:rsidR="00883C4A" w:rsidRPr="00407388" w:rsidRDefault="00883C4A" w:rsidP="00407388">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p>
        </w:tc>
        <w:tc>
          <w:tcPr>
            <w:tcW w:w="2304" w:type="dxa"/>
          </w:tcPr>
          <w:p w:rsidR="00883C4A" w:rsidRDefault="00883C4A" w:rsidP="00883C4A">
            <w:pPr>
              <w:pStyle w:val="Tabletext"/>
            </w:pPr>
            <w:r>
              <w:rPr>
                <w:lang w:val="pt-BR"/>
              </w:rPr>
              <w:t xml:space="preserve">Joanna </w:t>
            </w:r>
            <w:proofErr w:type="spellStart"/>
            <w:r>
              <w:rPr>
                <w:lang w:val="pt-BR"/>
              </w:rPr>
              <w:t>Maressith</w:t>
            </w:r>
            <w:proofErr w:type="spellEnd"/>
          </w:p>
        </w:tc>
      </w:tr>
      <w:bookmarkEnd w:id="1"/>
      <w:tr w:rsidR="00883C4A"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937AE6"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937AE6" w:rsidRPr="00883C4A" w:rsidRDefault="00937AE6"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937AE6" w:rsidRPr="00883C4A" w:rsidRDefault="00937AE6"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37AE6" w:rsidRPr="00883C4A" w:rsidRDefault="00937AE6"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37AE6" w:rsidRPr="00883C4A" w:rsidRDefault="00937AE6" w:rsidP="00883C4A">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FE2F8F">
            <w:pPr>
              <w:pStyle w:val="Tabletext"/>
              <w:rPr>
                <w:lang w:val="pt-BR"/>
              </w:rPr>
            </w:pPr>
          </w:p>
        </w:tc>
      </w:tr>
    </w:tbl>
    <w:p w:rsidR="00883C4A" w:rsidRDefault="00883C4A" w:rsidP="00883C4A"/>
    <w:p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rsidR="001173B8" w:rsidRPr="001D4FEF" w:rsidRDefault="001173B8">
      <w:pPr>
        <w:rPr>
          <w:rFonts w:ascii="Calibri" w:hAnsi="Calibri"/>
          <w:sz w:val="22"/>
          <w:lang w:val="pt-BR"/>
        </w:rPr>
      </w:pPr>
    </w:p>
    <w:p w:rsidR="009F7193" w:rsidRDefault="0098363F">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Pr>
          <w:noProof/>
        </w:rPr>
        <w:fldChar w:fldCharType="begin"/>
      </w:r>
      <w:r w:rsidR="009F7193">
        <w:rPr>
          <w:noProof/>
        </w:rPr>
        <w:instrText xml:space="preserve"> PAGEREF _Toc242451436 \h </w:instrText>
      </w:r>
      <w:r>
        <w:rPr>
          <w:noProof/>
        </w:rPr>
      </w:r>
      <w:r>
        <w:rPr>
          <w:noProof/>
        </w:rPr>
        <w:fldChar w:fldCharType="separate"/>
      </w:r>
      <w:r w:rsidR="009F7193">
        <w:rPr>
          <w:noProof/>
        </w:rPr>
        <w:t>4</w:t>
      </w:r>
      <w:r>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sidRPr="00A2307C">
        <w:rPr>
          <w:noProof/>
          <w:lang w:val="pt-BR"/>
        </w:rPr>
        <w:tab/>
      </w:r>
      <w:r w:rsidR="0098363F">
        <w:rPr>
          <w:noProof/>
        </w:rPr>
        <w:fldChar w:fldCharType="begin"/>
      </w:r>
      <w:r w:rsidRPr="00A2307C">
        <w:rPr>
          <w:noProof/>
          <w:lang w:val="pt-BR"/>
        </w:rPr>
        <w:instrText xml:space="preserve"> PAGEREF _Toc242451437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sidRPr="00A2307C">
        <w:rPr>
          <w:noProof/>
          <w:lang w:val="pt-BR"/>
        </w:rPr>
        <w:tab/>
      </w:r>
      <w:r w:rsidR="0098363F">
        <w:rPr>
          <w:noProof/>
        </w:rPr>
        <w:fldChar w:fldCharType="begin"/>
      </w:r>
      <w:r w:rsidRPr="00A2307C">
        <w:rPr>
          <w:noProof/>
          <w:lang w:val="pt-BR"/>
        </w:rPr>
        <w:instrText xml:space="preserve"> PAGEREF _Toc242451438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sidRPr="00A2307C">
        <w:rPr>
          <w:noProof/>
          <w:lang w:val="pt-BR"/>
        </w:rPr>
        <w:tab/>
      </w:r>
      <w:r w:rsidR="0098363F">
        <w:rPr>
          <w:noProof/>
        </w:rPr>
        <w:fldChar w:fldCharType="begin"/>
      </w:r>
      <w:r w:rsidRPr="00A2307C">
        <w:rPr>
          <w:noProof/>
          <w:lang w:val="pt-BR"/>
        </w:rPr>
        <w:instrText xml:space="preserve"> PAGEREF _Toc242451439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sidRPr="00A2307C">
        <w:rPr>
          <w:noProof/>
          <w:lang w:val="pt-BR"/>
        </w:rPr>
        <w:tab/>
      </w:r>
      <w:r w:rsidR="0098363F">
        <w:rPr>
          <w:noProof/>
        </w:rPr>
        <w:fldChar w:fldCharType="begin"/>
      </w:r>
      <w:r w:rsidRPr="00A2307C">
        <w:rPr>
          <w:noProof/>
          <w:lang w:val="pt-BR"/>
        </w:rPr>
        <w:instrText xml:space="preserve"> PAGEREF _Toc242451440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sidRPr="00A2307C">
        <w:rPr>
          <w:noProof/>
          <w:lang w:val="pt-BR"/>
        </w:rPr>
        <w:tab/>
      </w:r>
      <w:r w:rsidR="0098363F">
        <w:rPr>
          <w:noProof/>
        </w:rPr>
        <w:fldChar w:fldCharType="begin"/>
      </w:r>
      <w:r w:rsidRPr="00A2307C">
        <w:rPr>
          <w:noProof/>
          <w:lang w:val="pt-BR"/>
        </w:rPr>
        <w:instrText xml:space="preserve"> PAGEREF _Toc242451441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sidRPr="00A2307C">
        <w:rPr>
          <w:noProof/>
          <w:lang w:val="pt-BR"/>
        </w:rPr>
        <w:tab/>
      </w:r>
      <w:r w:rsidR="0098363F">
        <w:rPr>
          <w:noProof/>
        </w:rPr>
        <w:fldChar w:fldCharType="begin"/>
      </w:r>
      <w:r w:rsidRPr="00A2307C">
        <w:rPr>
          <w:noProof/>
          <w:lang w:val="pt-BR"/>
        </w:rPr>
        <w:instrText xml:space="preserve"> PAGEREF _Toc242451442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sidRPr="00A2307C">
        <w:rPr>
          <w:noProof/>
          <w:lang w:val="pt-BR"/>
        </w:rPr>
        <w:tab/>
      </w:r>
      <w:r w:rsidR="0098363F">
        <w:rPr>
          <w:noProof/>
        </w:rPr>
        <w:fldChar w:fldCharType="begin"/>
      </w:r>
      <w:r w:rsidRPr="00A2307C">
        <w:rPr>
          <w:noProof/>
          <w:lang w:val="pt-BR"/>
        </w:rPr>
        <w:instrText xml:space="preserve"> PAGEREF _Toc242451443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sidRPr="00A2307C">
        <w:rPr>
          <w:noProof/>
          <w:lang w:val="pt-BR"/>
        </w:rPr>
        <w:tab/>
      </w:r>
      <w:r w:rsidR="0098363F">
        <w:rPr>
          <w:noProof/>
        </w:rPr>
        <w:fldChar w:fldCharType="begin"/>
      </w:r>
      <w:r w:rsidRPr="00A2307C">
        <w:rPr>
          <w:noProof/>
          <w:lang w:val="pt-BR"/>
        </w:rPr>
        <w:instrText xml:space="preserve"> PAGEREF _Toc242451444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sidRPr="00A2307C">
        <w:rPr>
          <w:noProof/>
          <w:lang w:val="pt-BR"/>
        </w:rPr>
        <w:tab/>
      </w:r>
      <w:r w:rsidR="0098363F">
        <w:rPr>
          <w:noProof/>
        </w:rPr>
        <w:fldChar w:fldCharType="begin"/>
      </w:r>
      <w:r w:rsidRPr="00A2307C">
        <w:rPr>
          <w:noProof/>
          <w:lang w:val="pt-BR"/>
        </w:rPr>
        <w:instrText xml:space="preserve"> PAGEREF _Toc242451445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sidRPr="00A2307C">
        <w:rPr>
          <w:noProof/>
          <w:lang w:val="pt-BR"/>
        </w:rPr>
        <w:tab/>
      </w:r>
      <w:r w:rsidR="0098363F">
        <w:rPr>
          <w:noProof/>
        </w:rPr>
        <w:fldChar w:fldCharType="begin"/>
      </w:r>
      <w:r w:rsidRPr="00A2307C">
        <w:rPr>
          <w:noProof/>
          <w:lang w:val="pt-BR"/>
        </w:rPr>
        <w:instrText xml:space="preserve"> PAGEREF _Toc242451446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sidRPr="00A2307C">
        <w:rPr>
          <w:noProof/>
          <w:lang w:val="pt-BR"/>
        </w:rPr>
        <w:tab/>
      </w:r>
      <w:r w:rsidR="0098363F">
        <w:rPr>
          <w:noProof/>
        </w:rPr>
        <w:fldChar w:fldCharType="begin"/>
      </w:r>
      <w:r w:rsidRPr="00A2307C">
        <w:rPr>
          <w:noProof/>
          <w:lang w:val="pt-BR"/>
        </w:rPr>
        <w:instrText xml:space="preserve"> PAGEREF _Toc242451447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_Toc242451448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_Toc242451449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_Toc242451450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sidRPr="00A2307C">
        <w:rPr>
          <w:noProof/>
          <w:lang w:val="pt-BR"/>
        </w:rPr>
        <w:tab/>
      </w:r>
      <w:r w:rsidR="0098363F">
        <w:rPr>
          <w:noProof/>
        </w:rPr>
        <w:fldChar w:fldCharType="begin"/>
      </w:r>
      <w:r w:rsidRPr="00A2307C">
        <w:rPr>
          <w:noProof/>
          <w:lang w:val="pt-BR"/>
        </w:rPr>
        <w:instrText xml:space="preserve"> PAGEREF _Toc242451451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sidRPr="00A2307C">
        <w:rPr>
          <w:noProof/>
          <w:lang w:val="pt-BR"/>
        </w:rPr>
        <w:tab/>
      </w:r>
      <w:r w:rsidR="0098363F">
        <w:rPr>
          <w:noProof/>
        </w:rPr>
        <w:fldChar w:fldCharType="begin"/>
      </w:r>
      <w:r w:rsidRPr="00A2307C">
        <w:rPr>
          <w:noProof/>
          <w:lang w:val="pt-BR"/>
        </w:rPr>
        <w:instrText xml:space="preserve"> PAGEREF _Toc242451452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sidRPr="00A2307C">
        <w:rPr>
          <w:noProof/>
          <w:lang w:val="pt-BR"/>
        </w:rPr>
        <w:tab/>
      </w:r>
      <w:r w:rsidR="0098363F">
        <w:rPr>
          <w:noProof/>
        </w:rPr>
        <w:fldChar w:fldCharType="begin"/>
      </w:r>
      <w:r w:rsidRPr="00A2307C">
        <w:rPr>
          <w:noProof/>
          <w:lang w:val="pt-BR"/>
        </w:rPr>
        <w:instrText xml:space="preserve"> PAGEREF _Toc242451453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_Toc242451454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sidRPr="00A2307C">
        <w:rPr>
          <w:noProof/>
          <w:lang w:val="pt-BR"/>
        </w:rPr>
        <w:tab/>
      </w:r>
      <w:r w:rsidR="0098363F">
        <w:rPr>
          <w:noProof/>
        </w:rPr>
        <w:fldChar w:fldCharType="begin"/>
      </w:r>
      <w:r w:rsidRPr="00A2307C">
        <w:rPr>
          <w:noProof/>
          <w:lang w:val="pt-BR"/>
        </w:rPr>
        <w:instrText xml:space="preserve"> PAGEREF _Toc242451455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sidRPr="00A2307C">
        <w:rPr>
          <w:noProof/>
          <w:lang w:val="pt-BR"/>
        </w:rPr>
        <w:tab/>
      </w:r>
      <w:r w:rsidR="0098363F">
        <w:rPr>
          <w:noProof/>
        </w:rPr>
        <w:fldChar w:fldCharType="begin"/>
      </w:r>
      <w:r w:rsidRPr="00A2307C">
        <w:rPr>
          <w:noProof/>
          <w:lang w:val="pt-BR"/>
        </w:rPr>
        <w:instrText xml:space="preserve"> PAGEREF _Toc242451456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sidRPr="00A2307C">
        <w:rPr>
          <w:noProof/>
          <w:lang w:val="pt-BR"/>
        </w:rPr>
        <w:tab/>
      </w:r>
      <w:r w:rsidR="0098363F">
        <w:rPr>
          <w:noProof/>
        </w:rPr>
        <w:fldChar w:fldCharType="begin"/>
      </w:r>
      <w:r w:rsidRPr="00A2307C">
        <w:rPr>
          <w:noProof/>
          <w:lang w:val="pt-BR"/>
        </w:rPr>
        <w:instrText xml:space="preserve"> PAGEREF _Toc242451457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sidRPr="00A2307C">
        <w:rPr>
          <w:noProof/>
          <w:lang w:val="pt-BR"/>
        </w:rPr>
        <w:tab/>
      </w:r>
      <w:r w:rsidR="0098363F">
        <w:rPr>
          <w:noProof/>
        </w:rPr>
        <w:fldChar w:fldCharType="begin"/>
      </w:r>
      <w:r w:rsidRPr="00A2307C">
        <w:rPr>
          <w:noProof/>
          <w:lang w:val="pt-BR"/>
        </w:rPr>
        <w:instrText xml:space="preserve"> PAGEREF _Toc242451458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_Toc242451459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_Toc242451460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_Toc242451461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sidRPr="00A2307C">
        <w:rPr>
          <w:noProof/>
          <w:lang w:val="pt-BR"/>
        </w:rPr>
        <w:tab/>
      </w:r>
      <w:r w:rsidR="0098363F">
        <w:rPr>
          <w:noProof/>
        </w:rPr>
        <w:fldChar w:fldCharType="begin"/>
      </w:r>
      <w:r w:rsidRPr="00A2307C">
        <w:rPr>
          <w:noProof/>
          <w:lang w:val="pt-BR"/>
        </w:rPr>
        <w:instrText xml:space="preserve"> PAGEREF _Toc242451462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_Toc242451463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sidRPr="00A2307C">
        <w:rPr>
          <w:noProof/>
          <w:lang w:val="pt-BR"/>
        </w:rPr>
        <w:tab/>
      </w:r>
      <w:r w:rsidR="0098363F">
        <w:rPr>
          <w:noProof/>
        </w:rPr>
        <w:fldChar w:fldCharType="begin"/>
      </w:r>
      <w:r w:rsidRPr="00A2307C">
        <w:rPr>
          <w:noProof/>
          <w:lang w:val="pt-BR"/>
        </w:rPr>
        <w:instrText xml:space="preserve"> PAGEREF _Toc242451464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sidRPr="00A2307C">
        <w:rPr>
          <w:noProof/>
          <w:lang w:val="pt-BR"/>
        </w:rPr>
        <w:tab/>
      </w:r>
      <w:r w:rsidR="0098363F">
        <w:rPr>
          <w:noProof/>
        </w:rPr>
        <w:fldChar w:fldCharType="begin"/>
      </w:r>
      <w:r w:rsidRPr="00A2307C">
        <w:rPr>
          <w:noProof/>
          <w:lang w:val="pt-BR"/>
        </w:rPr>
        <w:instrText xml:space="preserve"> PAGEREF _Toc242451465 \h </w:instrText>
      </w:r>
      <w:r w:rsidR="0098363F">
        <w:rPr>
          <w:noProof/>
        </w:rPr>
      </w:r>
      <w:r w:rsidR="0098363F">
        <w:rPr>
          <w:noProof/>
        </w:rPr>
        <w:fldChar w:fldCharType="separate"/>
      </w:r>
      <w:r w:rsidRPr="00A2307C">
        <w:rPr>
          <w:noProof/>
          <w:lang w:val="pt-BR"/>
        </w:rPr>
        <w:t>8</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sidRPr="00A2307C">
        <w:rPr>
          <w:noProof/>
          <w:lang w:val="pt-BR"/>
        </w:rPr>
        <w:tab/>
      </w:r>
      <w:r w:rsidR="0098363F">
        <w:rPr>
          <w:noProof/>
        </w:rPr>
        <w:fldChar w:fldCharType="begin"/>
      </w:r>
      <w:r w:rsidRPr="00A2307C">
        <w:rPr>
          <w:noProof/>
          <w:lang w:val="pt-BR"/>
        </w:rPr>
        <w:instrText xml:space="preserve"> PAGEREF _Toc242451466 \h </w:instrText>
      </w:r>
      <w:r w:rsidR="0098363F">
        <w:rPr>
          <w:noProof/>
        </w:rPr>
      </w:r>
      <w:r w:rsidR="0098363F">
        <w:rPr>
          <w:noProof/>
        </w:rPr>
        <w:fldChar w:fldCharType="separate"/>
      </w:r>
      <w:r w:rsidRPr="00A2307C">
        <w:rPr>
          <w:noProof/>
          <w:lang w:val="pt-BR"/>
        </w:rPr>
        <w:t>9</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sidRPr="00A2307C">
        <w:rPr>
          <w:noProof/>
          <w:lang w:val="pt-BR"/>
        </w:rPr>
        <w:tab/>
      </w:r>
      <w:r w:rsidR="0098363F">
        <w:rPr>
          <w:noProof/>
        </w:rPr>
        <w:fldChar w:fldCharType="begin"/>
      </w:r>
      <w:r w:rsidRPr="00A2307C">
        <w:rPr>
          <w:noProof/>
          <w:lang w:val="pt-BR"/>
        </w:rPr>
        <w:instrText xml:space="preserve"> PAGEREF _Toc242451467 \h </w:instrText>
      </w:r>
      <w:r w:rsidR="0098363F">
        <w:rPr>
          <w:noProof/>
        </w:rPr>
      </w:r>
      <w:r w:rsidR="0098363F">
        <w:rPr>
          <w:noProof/>
        </w:rPr>
        <w:fldChar w:fldCharType="separate"/>
      </w:r>
      <w:r w:rsidRPr="00A2307C">
        <w:rPr>
          <w:noProof/>
          <w:lang w:val="pt-BR"/>
        </w:rPr>
        <w:t>10</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sidRPr="00A2307C">
        <w:rPr>
          <w:noProof/>
          <w:lang w:val="pt-BR"/>
        </w:rPr>
        <w:tab/>
      </w:r>
      <w:r w:rsidR="0098363F">
        <w:rPr>
          <w:noProof/>
        </w:rPr>
        <w:fldChar w:fldCharType="begin"/>
      </w:r>
      <w:r w:rsidRPr="00A2307C">
        <w:rPr>
          <w:noProof/>
          <w:lang w:val="pt-BR"/>
        </w:rPr>
        <w:instrText xml:space="preserve"> PAGEREF _Toc242451468 \h </w:instrText>
      </w:r>
      <w:r w:rsidR="0098363F">
        <w:rPr>
          <w:noProof/>
        </w:rPr>
      </w:r>
      <w:r w:rsidR="0098363F">
        <w:rPr>
          <w:noProof/>
        </w:rPr>
        <w:fldChar w:fldCharType="separate"/>
      </w:r>
      <w:r w:rsidRPr="00A2307C">
        <w:rPr>
          <w:noProof/>
          <w:lang w:val="pt-BR"/>
        </w:rPr>
        <w:t>11</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sidRPr="00A2307C">
        <w:rPr>
          <w:noProof/>
          <w:lang w:val="pt-BR"/>
        </w:rPr>
        <w:tab/>
      </w:r>
      <w:r w:rsidR="0098363F">
        <w:rPr>
          <w:noProof/>
        </w:rPr>
        <w:fldChar w:fldCharType="begin"/>
      </w:r>
      <w:r w:rsidRPr="00A2307C">
        <w:rPr>
          <w:noProof/>
          <w:lang w:val="pt-BR"/>
        </w:rPr>
        <w:instrText xml:space="preserve"> PAGEREF _Toc242451469 \h </w:instrText>
      </w:r>
      <w:r w:rsidR="0098363F">
        <w:rPr>
          <w:noProof/>
        </w:rPr>
      </w:r>
      <w:r w:rsidR="0098363F">
        <w:rPr>
          <w:noProof/>
        </w:rPr>
        <w:fldChar w:fldCharType="separate"/>
      </w:r>
      <w:r w:rsidRPr="00A2307C">
        <w:rPr>
          <w:noProof/>
          <w:lang w:val="pt-BR"/>
        </w:rPr>
        <w:t>12</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sidR="0098363F">
        <w:rPr>
          <w:noProof/>
        </w:rPr>
        <w:fldChar w:fldCharType="begin"/>
      </w:r>
      <w:r>
        <w:rPr>
          <w:noProof/>
        </w:rPr>
        <w:instrText xml:space="preserve"> PAGEREF _Toc242451470 \h </w:instrText>
      </w:r>
      <w:r w:rsidR="0098363F">
        <w:rPr>
          <w:noProof/>
        </w:rPr>
      </w:r>
      <w:r w:rsidR="0098363F">
        <w:rPr>
          <w:noProof/>
        </w:rPr>
        <w:fldChar w:fldCharType="separate"/>
      </w:r>
      <w:r>
        <w:rPr>
          <w:noProof/>
        </w:rPr>
        <w:t>13</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sidR="0098363F">
        <w:rPr>
          <w:noProof/>
        </w:rPr>
        <w:fldChar w:fldCharType="begin"/>
      </w:r>
      <w:r>
        <w:rPr>
          <w:noProof/>
        </w:rPr>
        <w:instrText xml:space="preserve"> PAGEREF _Toc242451471 \h </w:instrText>
      </w:r>
      <w:r w:rsidR="0098363F">
        <w:rPr>
          <w:noProof/>
        </w:rPr>
      </w:r>
      <w:r w:rsidR="0098363F">
        <w:rPr>
          <w:noProof/>
        </w:rPr>
        <w:fldChar w:fldCharType="separate"/>
      </w:r>
      <w:r>
        <w:rPr>
          <w:noProof/>
        </w:rPr>
        <w:t>14</w:t>
      </w:r>
      <w:r w:rsidR="0098363F">
        <w:rPr>
          <w:noProof/>
        </w:rPr>
        <w:fldChar w:fldCharType="end"/>
      </w:r>
    </w:p>
    <w:p w:rsidR="001173B8" w:rsidRPr="001D4FEF" w:rsidRDefault="0098363F">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rsidR="001173B8" w:rsidRPr="001D4FEF" w:rsidRDefault="001173B8">
      <w:pPr>
        <w:pStyle w:val="Ttulo1"/>
        <w:rPr>
          <w:rFonts w:ascii="Calibri" w:hAnsi="Calibri"/>
          <w:sz w:val="26"/>
          <w:lang w:val="pt-BR"/>
        </w:rPr>
      </w:pPr>
      <w:bookmarkStart w:id="2" w:name="_Toc242451436"/>
      <w:r w:rsidRPr="001D4FEF">
        <w:rPr>
          <w:rFonts w:ascii="Calibri" w:hAnsi="Calibri"/>
          <w:sz w:val="26"/>
          <w:lang w:val="pt-BR"/>
        </w:rPr>
        <w:lastRenderedPageBreak/>
        <w:t>Introdução</w:t>
      </w:r>
      <w:bookmarkEnd w:id="2"/>
    </w:p>
    <w:p w:rsidR="009D3D4F" w:rsidRPr="001D4FEF" w:rsidRDefault="009D3D4F" w:rsidP="009D3D4F">
      <w:pPr>
        <w:rPr>
          <w:lang w:val="pt-BR"/>
        </w:rPr>
      </w:pPr>
    </w:p>
    <w:p w:rsidR="009D3D4F" w:rsidRDefault="009D3D4F" w:rsidP="009D3D4F">
      <w:pPr>
        <w:pStyle w:val="Ttulo2"/>
        <w:rPr>
          <w:rFonts w:ascii="Calibri" w:hAnsi="Calibri"/>
          <w:sz w:val="22"/>
          <w:lang w:val="pt-BR"/>
        </w:rPr>
      </w:pPr>
      <w:bookmarkStart w:id="3" w:name="_Toc242451437"/>
      <w:r w:rsidRPr="001D4FEF">
        <w:rPr>
          <w:rFonts w:ascii="Calibri" w:hAnsi="Calibri"/>
          <w:sz w:val="22"/>
          <w:lang w:val="pt-BR"/>
        </w:rPr>
        <w:t>Identificador do plano de teste</w:t>
      </w:r>
      <w:bookmarkEnd w:id="3"/>
    </w:p>
    <w:p w:rsidR="001B7287" w:rsidRDefault="001B7287" w:rsidP="001B7287">
      <w:pPr>
        <w:rPr>
          <w:lang w:val="pt-BR"/>
        </w:rPr>
      </w:pPr>
    </w:p>
    <w:p w:rsidR="001B7287" w:rsidRPr="001B7287" w:rsidRDefault="001B7287" w:rsidP="001B7287">
      <w:r w:rsidRPr="001B7287">
        <w:t xml:space="preserve">   M.M-</w:t>
      </w:r>
      <w:proofErr w:type="spellStart"/>
      <w:r w:rsidRPr="001B7287">
        <w:t>projeto</w:t>
      </w:r>
      <w:proofErr w:type="spellEnd"/>
      <w:r w:rsidRPr="001B7287">
        <w:t>-my-money</w:t>
      </w:r>
    </w:p>
    <w:p w:rsidR="009D3D4F" w:rsidRPr="001B7287" w:rsidRDefault="009D3D4F" w:rsidP="009D3D4F"/>
    <w:p w:rsidR="009D3D4F" w:rsidRPr="001B7287" w:rsidRDefault="009D3D4F" w:rsidP="009D3D4F"/>
    <w:p w:rsidR="009D3D4F" w:rsidRPr="001B7287" w:rsidRDefault="009D3D4F" w:rsidP="009D3D4F"/>
    <w:p w:rsidR="001173B8" w:rsidRDefault="001173B8">
      <w:pPr>
        <w:pStyle w:val="Ttulo2"/>
        <w:rPr>
          <w:rFonts w:ascii="Calibri" w:hAnsi="Calibri"/>
          <w:sz w:val="22"/>
          <w:lang w:val="pt-BR"/>
        </w:rPr>
      </w:pPr>
      <w:bookmarkStart w:id="4" w:name="_Toc242451438"/>
      <w:r w:rsidRPr="001D4FEF">
        <w:rPr>
          <w:rFonts w:ascii="Calibri" w:hAnsi="Calibri"/>
          <w:sz w:val="22"/>
          <w:lang w:val="pt-BR"/>
        </w:rPr>
        <w:t>Objetivos</w:t>
      </w:r>
      <w:bookmarkEnd w:id="4"/>
    </w:p>
    <w:p w:rsidR="009678D3" w:rsidRDefault="009678D3" w:rsidP="009678D3">
      <w:pPr>
        <w:rPr>
          <w:lang w:val="pt-BR"/>
        </w:rPr>
      </w:pPr>
    </w:p>
    <w:p w:rsidR="009678D3" w:rsidRDefault="009678D3" w:rsidP="00C167D2">
      <w:pPr>
        <w:pStyle w:val="Corpodetexto"/>
        <w:tabs>
          <w:tab w:val="left" w:pos="993"/>
        </w:tabs>
        <w:ind w:left="0"/>
        <w:rPr>
          <w:sz w:val="22"/>
          <w:lang w:val="pt-BR"/>
        </w:rPr>
      </w:pPr>
      <w:r>
        <w:rPr>
          <w:sz w:val="22"/>
          <w:lang w:val="pt-BR"/>
        </w:rPr>
        <w:t>Identificar informações de projeto existentes e os componentes de software que devem ser testados.</w:t>
      </w:r>
    </w:p>
    <w:p w:rsidR="009678D3" w:rsidRDefault="009678D3" w:rsidP="00C167D2">
      <w:pPr>
        <w:pStyle w:val="Corpodetexto"/>
        <w:tabs>
          <w:tab w:val="left" w:pos="993"/>
        </w:tabs>
        <w:ind w:left="0"/>
        <w:rPr>
          <w:sz w:val="22"/>
          <w:lang w:val="pt-BR"/>
        </w:rPr>
      </w:pPr>
      <w:r>
        <w:rPr>
          <w:sz w:val="22"/>
          <w:lang w:val="pt-BR"/>
        </w:rPr>
        <w:t>Listar os Requisitos a Testar recomendados.</w:t>
      </w:r>
    </w:p>
    <w:p w:rsidR="009678D3" w:rsidRDefault="009678D3" w:rsidP="00C167D2">
      <w:pPr>
        <w:pStyle w:val="Corpodetexto"/>
        <w:tabs>
          <w:tab w:val="left" w:pos="993"/>
        </w:tabs>
        <w:ind w:left="0"/>
        <w:rPr>
          <w:sz w:val="22"/>
          <w:lang w:val="pt-BR"/>
        </w:rPr>
      </w:pPr>
      <w:r>
        <w:rPr>
          <w:sz w:val="22"/>
          <w:lang w:val="pt-BR"/>
        </w:rPr>
        <w:t>Recomendar e descrever as estratégias de teste a serem empregadas.</w:t>
      </w:r>
    </w:p>
    <w:p w:rsidR="009678D3" w:rsidRDefault="009678D3" w:rsidP="00C167D2">
      <w:pPr>
        <w:pStyle w:val="Corpodetexto"/>
        <w:tabs>
          <w:tab w:val="left" w:pos="993"/>
        </w:tabs>
        <w:ind w:left="0"/>
        <w:rPr>
          <w:sz w:val="22"/>
          <w:lang w:val="pt-BR"/>
        </w:rPr>
      </w:pPr>
      <w:r>
        <w:rPr>
          <w:sz w:val="22"/>
          <w:lang w:val="pt-BR"/>
        </w:rPr>
        <w:t>Identificar os recursos necessários e prover uma estimativa dos esforços de teste.</w:t>
      </w:r>
    </w:p>
    <w:p w:rsidR="009678D3" w:rsidRDefault="009678D3" w:rsidP="00C167D2">
      <w:pPr>
        <w:pStyle w:val="Corpodetexto"/>
        <w:tabs>
          <w:tab w:val="left" w:pos="993"/>
        </w:tabs>
        <w:ind w:left="0"/>
        <w:rPr>
          <w:sz w:val="22"/>
          <w:lang w:val="pt-BR"/>
        </w:rPr>
      </w:pPr>
      <w:r>
        <w:rPr>
          <w:sz w:val="22"/>
          <w:lang w:val="pt-BR"/>
        </w:rPr>
        <w:t>Listar os elementos resultantes do projeto de testes.</w:t>
      </w:r>
    </w:p>
    <w:p w:rsidR="009678D3" w:rsidRPr="009678D3" w:rsidRDefault="009678D3" w:rsidP="009678D3">
      <w:pPr>
        <w:rPr>
          <w:lang w:val="pt-BR"/>
        </w:rPr>
      </w:pPr>
    </w:p>
    <w:p w:rsidR="001B7287" w:rsidRPr="001B7287" w:rsidRDefault="001B7287" w:rsidP="001B7287">
      <w:pPr>
        <w:rPr>
          <w:lang w:val="pt-BR"/>
        </w:rPr>
      </w:pPr>
    </w:p>
    <w:p w:rsidR="001173B8" w:rsidRPr="001D4FEF" w:rsidRDefault="001173B8">
      <w:pPr>
        <w:pStyle w:val="Ttulo2"/>
        <w:rPr>
          <w:rFonts w:ascii="Calibri" w:hAnsi="Calibri"/>
          <w:sz w:val="22"/>
          <w:lang w:val="pt-BR"/>
        </w:rPr>
      </w:pPr>
      <w:bookmarkStart w:id="5" w:name="_Toc314978529"/>
      <w:bookmarkStart w:id="6" w:name="_Toc324843635"/>
      <w:bookmarkStart w:id="7" w:name="_Toc324851942"/>
      <w:bookmarkStart w:id="8" w:name="_Toc324915525"/>
      <w:bookmarkStart w:id="9" w:name="_Toc433104438"/>
      <w:bookmarkStart w:id="10" w:name="_Toc456598951"/>
      <w:bookmarkStart w:id="11" w:name="_Toc242451439"/>
      <w:r w:rsidRPr="001D4FEF">
        <w:rPr>
          <w:rFonts w:ascii="Calibri" w:hAnsi="Calibri"/>
          <w:sz w:val="22"/>
          <w:lang w:val="pt-BR"/>
        </w:rPr>
        <w:t xml:space="preserve">O </w:t>
      </w:r>
      <w:bookmarkEnd w:id="5"/>
      <w:bookmarkEnd w:id="6"/>
      <w:bookmarkEnd w:id="7"/>
      <w:bookmarkEnd w:id="8"/>
      <w:bookmarkEnd w:id="9"/>
      <w:bookmarkEnd w:id="10"/>
      <w:r w:rsidRPr="001D4FEF">
        <w:rPr>
          <w:rFonts w:ascii="Calibri" w:hAnsi="Calibri"/>
          <w:sz w:val="22"/>
          <w:lang w:val="pt-BR"/>
        </w:rPr>
        <w:t xml:space="preserve">Sistema </w:t>
      </w:r>
      <w:r w:rsidR="00562868" w:rsidRPr="001D4FEF">
        <w:rPr>
          <w:rFonts w:ascii="Calibri" w:hAnsi="Calibri"/>
          <w:sz w:val="22"/>
          <w:lang w:val="pt-BR"/>
        </w:rPr>
        <w:t>&lt;</w:t>
      </w:r>
      <w:proofErr w:type="spellStart"/>
      <w:r w:rsidR="00A2307C">
        <w:rPr>
          <w:rFonts w:ascii="Calibri" w:hAnsi="Calibri"/>
          <w:sz w:val="22"/>
          <w:lang w:val="pt-BR"/>
        </w:rPr>
        <w:t>My</w:t>
      </w:r>
      <w:proofErr w:type="spellEnd"/>
      <w:r w:rsidR="00A2307C">
        <w:rPr>
          <w:rFonts w:ascii="Calibri" w:hAnsi="Calibri"/>
          <w:sz w:val="22"/>
          <w:lang w:val="pt-BR"/>
        </w:rPr>
        <w:t xml:space="preserve"> Money </w:t>
      </w:r>
      <w:r w:rsidR="00562868" w:rsidRPr="001D4FEF">
        <w:rPr>
          <w:rFonts w:ascii="Calibri" w:hAnsi="Calibri"/>
          <w:sz w:val="22"/>
          <w:lang w:val="pt-BR"/>
        </w:rPr>
        <w:t>&gt;</w:t>
      </w:r>
      <w:bookmarkEnd w:id="11"/>
    </w:p>
    <w:p w:rsidR="001173B8" w:rsidRPr="001D4FEF" w:rsidRDefault="001173B8">
      <w:pPr>
        <w:rPr>
          <w:rFonts w:ascii="Calibri" w:hAnsi="Calibri"/>
          <w:lang w:val="pt-BR"/>
        </w:rPr>
      </w:pPr>
    </w:p>
    <w:p w:rsidR="006968C7" w:rsidRPr="00C167D2" w:rsidRDefault="009678D3" w:rsidP="009678D3">
      <w:pPr>
        <w:widowControl/>
        <w:autoSpaceDE w:val="0"/>
        <w:autoSpaceDN w:val="0"/>
        <w:adjustRightInd w:val="0"/>
        <w:spacing w:line="240" w:lineRule="auto"/>
        <w:rPr>
          <w:rFonts w:ascii="TimesNewRomanPSMT" w:hAnsi="TimesNewRomanPSMT" w:cs="TimesNewRomanPSMT"/>
          <w:sz w:val="22"/>
          <w:szCs w:val="22"/>
          <w:lang w:val="pt-BR" w:eastAsia="pt-BR"/>
        </w:rPr>
      </w:pPr>
      <w:r w:rsidRPr="00C167D2">
        <w:rPr>
          <w:rFonts w:ascii="TimesNewRomanPSMT" w:hAnsi="TimesNewRomanPSMT" w:cs="TimesNewRomanPSMT"/>
          <w:sz w:val="22"/>
          <w:szCs w:val="22"/>
          <w:lang w:val="pt-BR" w:eastAsia="pt-BR"/>
        </w:rPr>
        <w:t xml:space="preserve">O </w:t>
      </w:r>
      <w:proofErr w:type="spellStart"/>
      <w:r w:rsidRPr="00C167D2">
        <w:rPr>
          <w:rFonts w:ascii="TimesNewRomanPSMT" w:hAnsi="TimesNewRomanPSMT" w:cs="TimesNewRomanPSMT"/>
          <w:sz w:val="22"/>
          <w:szCs w:val="22"/>
          <w:lang w:val="pt-BR" w:eastAsia="pt-BR"/>
        </w:rPr>
        <w:t>MyMoney</w:t>
      </w:r>
      <w:proofErr w:type="spellEnd"/>
      <w:r w:rsidRPr="00C167D2">
        <w:rPr>
          <w:rFonts w:ascii="TimesNewRomanPSMT" w:hAnsi="TimesNewRomanPSMT" w:cs="TimesNewRomanPSMT"/>
          <w:sz w:val="22"/>
          <w:szCs w:val="22"/>
          <w:lang w:val="pt-BR" w:eastAsia="pt-BR"/>
        </w:rPr>
        <w:t xml:space="preserve"> é uma aplicação a ser desenvolvida em uma plataforma open source que será capaz de registrar as transações financeiras pessoais de um indivíduo. Suas funções de gerenciamento financeiro permitirão aos usuários cadastrar lançamentos de despesas e receitas, realizar o fechamento dos períodos de transação (mensal e anual), gerar relatórios de fluxo de caixa, receber notificações via e-mail e manter as informações básicas sobre os investimentos pessoais.</w:t>
      </w:r>
    </w:p>
    <w:p w:rsidR="00C167D2" w:rsidRPr="001D4FEF" w:rsidRDefault="00C167D2" w:rsidP="009678D3">
      <w:pPr>
        <w:widowControl/>
        <w:autoSpaceDE w:val="0"/>
        <w:autoSpaceDN w:val="0"/>
        <w:adjustRightInd w:val="0"/>
        <w:spacing w:line="240" w:lineRule="auto"/>
        <w:rPr>
          <w:rFonts w:ascii="Calibri" w:hAnsi="Calibri"/>
          <w:sz w:val="22"/>
          <w:szCs w:val="22"/>
          <w:lang w:val="pt-BR"/>
        </w:rPr>
      </w:pPr>
    </w:p>
    <w:p w:rsidR="001173B8" w:rsidRDefault="001173B8">
      <w:pPr>
        <w:pStyle w:val="Ttulo2"/>
        <w:rPr>
          <w:rFonts w:ascii="Calibri" w:hAnsi="Calibri"/>
          <w:sz w:val="22"/>
          <w:lang w:val="pt-BR"/>
        </w:rPr>
      </w:pPr>
      <w:bookmarkStart w:id="12" w:name="_Toc242451440"/>
      <w:r w:rsidRPr="001D4FEF">
        <w:rPr>
          <w:rFonts w:ascii="Calibri" w:hAnsi="Calibri"/>
          <w:sz w:val="22"/>
          <w:lang w:val="pt-BR"/>
        </w:rPr>
        <w:t>Escopo</w:t>
      </w:r>
      <w:bookmarkEnd w:id="12"/>
    </w:p>
    <w:p w:rsidR="008E4E6D" w:rsidRPr="008E4E6D" w:rsidRDefault="008E4E6D" w:rsidP="008E4E6D">
      <w:pPr>
        <w:rPr>
          <w:lang w:val="pt-BR"/>
        </w:rPr>
      </w:pPr>
    </w:p>
    <w:p w:rsidR="008E4E6D" w:rsidRDefault="008E4E6D" w:rsidP="006C55A3">
      <w:pPr>
        <w:pStyle w:val="Corpodetexto"/>
        <w:ind w:left="0"/>
        <w:rPr>
          <w:sz w:val="22"/>
          <w:lang w:val="pt-PT"/>
        </w:rPr>
      </w:pPr>
      <w:r>
        <w:rPr>
          <w:sz w:val="22"/>
          <w:lang w:val="pt-PT"/>
        </w:rPr>
        <w:t xml:space="preserve">O M.M passará pelos testes com a qualidade funcional, das bases de dados, interface </w:t>
      </w:r>
      <w:r w:rsidR="006C55A3">
        <w:rPr>
          <w:sz w:val="22"/>
          <w:lang w:val="pt-PT"/>
        </w:rPr>
        <w:t>gráfica e do controle de acesso</w:t>
      </w:r>
      <w:r>
        <w:rPr>
          <w:sz w:val="22"/>
          <w:lang w:val="pt-PT"/>
        </w:rPr>
        <w:t xml:space="preserve"> enquanto que os testes de sistema tratarão as questões de performance.</w:t>
      </w:r>
    </w:p>
    <w:p w:rsidR="008E4E6D" w:rsidRDefault="008E4E6D" w:rsidP="006C55A3">
      <w:pPr>
        <w:pStyle w:val="Corpodetexto"/>
        <w:ind w:left="0"/>
        <w:rPr>
          <w:sz w:val="22"/>
          <w:lang w:val="pt-BR"/>
        </w:rPr>
      </w:pPr>
      <w:r>
        <w:rPr>
          <w:sz w:val="22"/>
          <w:lang w:val="pt-BR"/>
        </w:rPr>
        <w:t>Para a execução dos testes serão utilizadas máquinas o mais idênticas possível, em termos de hardware, àquelas que serão implantadas, a fim de garantir a previsibilidade de performance e compatibilidade.</w:t>
      </w:r>
    </w:p>
    <w:p w:rsidR="00B4741B" w:rsidRDefault="00B4741B" w:rsidP="00B4741B">
      <w:pPr>
        <w:pStyle w:val="Corpodetexto"/>
        <w:ind w:left="0"/>
        <w:rPr>
          <w:sz w:val="22"/>
          <w:lang w:val="pt-BR"/>
        </w:rPr>
      </w:pPr>
      <w:r>
        <w:rPr>
          <w:sz w:val="22"/>
          <w:lang w:val="pt-BR"/>
        </w:rPr>
        <w:t>Os testes mais críticos serão os testes de banco de dados, que compõe a maior parte do sistema e os de performance:</w:t>
      </w:r>
    </w:p>
    <w:p w:rsidR="00B4741B" w:rsidRDefault="00B4741B" w:rsidP="00B4741B">
      <w:pPr>
        <w:pStyle w:val="Corpodetexto"/>
        <w:ind w:left="0"/>
        <w:rPr>
          <w:sz w:val="22"/>
          <w:lang w:val="pt-BR"/>
        </w:rPr>
      </w:pPr>
      <w:r>
        <w:rPr>
          <w:sz w:val="22"/>
          <w:lang w:val="pt-BR"/>
        </w:rPr>
        <w:t xml:space="preserve">Testaremos o tempo de resposta para operações que envolvam dados multimídia </w:t>
      </w:r>
    </w:p>
    <w:p w:rsidR="00B4741B" w:rsidRDefault="00B4741B" w:rsidP="00B4741B">
      <w:pPr>
        <w:pStyle w:val="Corpodetexto"/>
        <w:ind w:left="0"/>
        <w:rPr>
          <w:sz w:val="22"/>
          <w:lang w:val="pt-BR"/>
        </w:rPr>
      </w:pPr>
      <w:r>
        <w:rPr>
          <w:sz w:val="22"/>
          <w:lang w:val="pt-BR"/>
        </w:rPr>
        <w:t>E também a correta atualização do banco de dados para as funções de cadastrar, atualizar e remover.</w:t>
      </w:r>
    </w:p>
    <w:p w:rsidR="00B4741B" w:rsidRDefault="00B4741B" w:rsidP="006C55A3">
      <w:pPr>
        <w:pStyle w:val="Corpodetexto"/>
        <w:ind w:left="0"/>
        <w:rPr>
          <w:sz w:val="22"/>
          <w:lang w:val="pt-BR"/>
        </w:rPr>
      </w:pPr>
    </w:p>
    <w:p w:rsidR="001173B8" w:rsidRDefault="001173B8" w:rsidP="001173B8">
      <w:pPr>
        <w:rPr>
          <w:rFonts w:ascii="Calibri" w:hAnsi="Calibri"/>
          <w:b/>
          <w:sz w:val="22"/>
          <w:lang w:val="pt-BR"/>
        </w:rPr>
      </w:pPr>
      <w:bookmarkStart w:id="13" w:name="_Toc314978531"/>
      <w:bookmarkStart w:id="14" w:name="_Toc324843637"/>
      <w:bookmarkStart w:id="15" w:name="_Toc324851944"/>
      <w:bookmarkStart w:id="16" w:name="_Toc324915527"/>
      <w:bookmarkStart w:id="17" w:name="_Toc433104440"/>
    </w:p>
    <w:p w:rsidR="00C167D2" w:rsidRPr="001D4FEF" w:rsidRDefault="00C167D2" w:rsidP="001173B8">
      <w:pPr>
        <w:rPr>
          <w:rFonts w:ascii="Calibri" w:hAnsi="Calibri"/>
          <w:b/>
          <w:sz w:val="22"/>
          <w:lang w:val="pt-BR"/>
        </w:rPr>
      </w:pPr>
    </w:p>
    <w:p w:rsidR="001173B8" w:rsidRDefault="009960B3" w:rsidP="009960B3">
      <w:pPr>
        <w:pStyle w:val="Ttulo2"/>
        <w:rPr>
          <w:rFonts w:ascii="Calibri" w:hAnsi="Calibri"/>
          <w:sz w:val="22"/>
          <w:lang w:val="pt-BR"/>
        </w:rPr>
      </w:pPr>
      <w:bookmarkStart w:id="18" w:name="_Toc242451441"/>
      <w:r w:rsidRPr="001D4FEF">
        <w:rPr>
          <w:rFonts w:ascii="Calibri" w:hAnsi="Calibri"/>
          <w:sz w:val="22"/>
          <w:lang w:val="pt-BR"/>
        </w:rPr>
        <w:t>Escopo Negativo:</w:t>
      </w:r>
      <w:bookmarkEnd w:id="18"/>
    </w:p>
    <w:p w:rsidR="00C167D2" w:rsidRPr="00C167D2" w:rsidRDefault="00C167D2" w:rsidP="00C167D2">
      <w:pPr>
        <w:rPr>
          <w:lang w:val="pt-BR"/>
        </w:rPr>
      </w:pPr>
    </w:p>
    <w:p w:rsidR="006C55A3" w:rsidRPr="006C55A3" w:rsidRDefault="006C55A3" w:rsidP="006C55A3">
      <w:pPr>
        <w:rPr>
          <w:lang w:val="pt-BR"/>
        </w:rPr>
      </w:pPr>
    </w:p>
    <w:p w:rsidR="001173B8" w:rsidRDefault="006C55A3" w:rsidP="001173B8">
      <w:pPr>
        <w:rPr>
          <w:rFonts w:ascii="Calibri" w:hAnsi="Calibri"/>
          <w:sz w:val="22"/>
          <w:lang w:val="pt-BR"/>
        </w:rPr>
      </w:pPr>
      <w:r w:rsidRPr="006C55A3">
        <w:rPr>
          <w:rFonts w:ascii="Calibri" w:hAnsi="Calibri"/>
          <w:sz w:val="22"/>
          <w:lang w:val="pt-BR"/>
        </w:rPr>
        <w:lastRenderedPageBreak/>
        <w:t xml:space="preserve">Não </w:t>
      </w:r>
      <w:r>
        <w:rPr>
          <w:rFonts w:ascii="Calibri" w:hAnsi="Calibri"/>
          <w:sz w:val="22"/>
          <w:lang w:val="pt-BR"/>
        </w:rPr>
        <w:t>será testado requisitos não-f</w:t>
      </w:r>
      <w:r w:rsidRPr="006C55A3">
        <w:rPr>
          <w:rFonts w:ascii="Calibri" w:hAnsi="Calibri"/>
          <w:sz w:val="22"/>
          <w:lang w:val="pt-BR"/>
        </w:rPr>
        <w:t>uncionais</w:t>
      </w:r>
      <w:r w:rsidR="00C167D2">
        <w:rPr>
          <w:rFonts w:ascii="Calibri" w:hAnsi="Calibri"/>
          <w:sz w:val="22"/>
          <w:lang w:val="pt-BR"/>
        </w:rPr>
        <w:t>,</w:t>
      </w:r>
      <w:r w:rsidR="00C167D2">
        <w:rPr>
          <w:sz w:val="22"/>
          <w:lang w:val="pt-PT"/>
        </w:rPr>
        <w:t xml:space="preserve"> testes de configuração, teste de instalação</w:t>
      </w:r>
      <w:r>
        <w:rPr>
          <w:rFonts w:ascii="Calibri" w:hAnsi="Calibri"/>
          <w:sz w:val="22"/>
          <w:lang w:val="pt-BR"/>
        </w:rPr>
        <w:t xml:space="preserve"> e especificamente as telas pois ao testar as demais funcionalidades elas serão testadas.</w:t>
      </w:r>
      <w:r w:rsidR="00C167D2">
        <w:rPr>
          <w:rFonts w:ascii="Calibri" w:hAnsi="Calibri"/>
          <w:sz w:val="22"/>
          <w:lang w:val="pt-BR"/>
        </w:rPr>
        <w:t xml:space="preserve"> </w:t>
      </w:r>
    </w:p>
    <w:p w:rsidR="006C55A3" w:rsidRDefault="006C55A3" w:rsidP="001173B8">
      <w:pPr>
        <w:rPr>
          <w:rFonts w:ascii="Calibri" w:hAnsi="Calibri"/>
          <w:sz w:val="22"/>
          <w:lang w:val="pt-BR"/>
        </w:rPr>
      </w:pPr>
    </w:p>
    <w:p w:rsidR="00C167D2" w:rsidRDefault="00C167D2" w:rsidP="001173B8">
      <w:pPr>
        <w:rPr>
          <w:rFonts w:ascii="Calibri" w:hAnsi="Calibri"/>
          <w:sz w:val="22"/>
          <w:lang w:val="pt-BR"/>
        </w:rPr>
      </w:pPr>
    </w:p>
    <w:p w:rsidR="00C167D2" w:rsidRDefault="00C167D2" w:rsidP="001173B8">
      <w:pPr>
        <w:rPr>
          <w:rFonts w:ascii="Calibri" w:hAnsi="Calibri"/>
          <w:sz w:val="22"/>
          <w:lang w:val="pt-BR"/>
        </w:rPr>
      </w:pPr>
    </w:p>
    <w:p w:rsidR="00C167D2" w:rsidRPr="006C55A3" w:rsidRDefault="00C167D2" w:rsidP="001173B8">
      <w:pPr>
        <w:rPr>
          <w:rFonts w:ascii="Calibri" w:hAnsi="Calibri"/>
          <w:sz w:val="22"/>
          <w:lang w:val="pt-BR"/>
        </w:rPr>
      </w:pPr>
    </w:p>
    <w:p w:rsidR="001173B8" w:rsidRDefault="006C55A3" w:rsidP="001173B8">
      <w:pPr>
        <w:rPr>
          <w:rFonts w:ascii="Calibri" w:hAnsi="Calibri"/>
          <w:b/>
          <w:sz w:val="22"/>
          <w:lang w:val="pt-BR"/>
        </w:rPr>
      </w:pPr>
      <w:r w:rsidRPr="001D4FEF">
        <w:rPr>
          <w:rFonts w:ascii="Calibri" w:hAnsi="Calibri"/>
          <w:b/>
          <w:sz w:val="22"/>
          <w:lang w:val="pt-BR"/>
        </w:rPr>
        <w:t xml:space="preserve">1.4 </w:t>
      </w:r>
      <w:r>
        <w:rPr>
          <w:rFonts w:ascii="Calibri" w:hAnsi="Calibri"/>
          <w:b/>
          <w:sz w:val="22"/>
          <w:lang w:val="pt-BR"/>
        </w:rPr>
        <w:t>Identificação</w:t>
      </w:r>
      <w:r w:rsidR="001173B8" w:rsidRPr="001D4FEF">
        <w:rPr>
          <w:rFonts w:ascii="Calibri" w:hAnsi="Calibri"/>
          <w:b/>
          <w:sz w:val="22"/>
          <w:lang w:val="pt-BR"/>
        </w:rPr>
        <w:t xml:space="preserve"> do Projeto</w:t>
      </w:r>
    </w:p>
    <w:p w:rsidR="00F555AA" w:rsidRPr="001D4FEF" w:rsidRDefault="00F555AA"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rsidTr="00A2307C">
        <w:trPr>
          <w:cantSplit/>
          <w:trHeight w:val="59"/>
          <w:jc w:val="center"/>
        </w:trPr>
        <w:tc>
          <w:tcPr>
            <w:tcW w:w="2936" w:type="dxa"/>
            <w:tcBorders>
              <w:top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rsidR="008E7950" w:rsidRPr="001D4FEF" w:rsidRDefault="008E7950" w:rsidP="001173B8"/>
    <w:p w:rsidR="009D3D4F" w:rsidRPr="001D4FEF" w:rsidRDefault="001D4FEF" w:rsidP="001D4FEF">
      <w:pPr>
        <w:pStyle w:val="Ttulo2"/>
        <w:rPr>
          <w:rFonts w:ascii="Calibri" w:hAnsi="Calibri"/>
          <w:sz w:val="22"/>
          <w:lang w:val="pt-BR"/>
        </w:rPr>
      </w:pPr>
      <w:bookmarkStart w:id="19" w:name="_Toc242451442"/>
      <w:r>
        <w:rPr>
          <w:rFonts w:ascii="Calibri" w:hAnsi="Calibri"/>
          <w:sz w:val="22"/>
          <w:lang w:val="pt-BR"/>
        </w:rPr>
        <w:t>Referências</w:t>
      </w:r>
      <w:bookmarkEnd w:id="19"/>
    </w:p>
    <w:p w:rsidR="00BA3CB6" w:rsidRPr="001D4FEF" w:rsidRDefault="00BA3CB6" w:rsidP="009D3D4F">
      <w:pPr>
        <w:rPr>
          <w:rFonts w:ascii="Calibri" w:hAnsi="Calibri"/>
          <w:sz w:val="22"/>
          <w:lang w:val="pt-BR"/>
        </w:rPr>
      </w:pPr>
    </w:p>
    <w:p w:rsidR="00BA3CB6" w:rsidRDefault="00407388" w:rsidP="009D3D4F">
      <w:pPr>
        <w:rPr>
          <w:rFonts w:ascii="Calibri" w:hAnsi="Calibri"/>
          <w:sz w:val="22"/>
          <w:lang w:val="pt-BR"/>
        </w:rPr>
      </w:pPr>
      <w:r>
        <w:rPr>
          <w:rFonts w:ascii="Calibri" w:hAnsi="Calibri"/>
          <w:sz w:val="22"/>
          <w:lang w:val="pt-BR"/>
        </w:rPr>
        <w:t xml:space="preserve">Requisito do </w:t>
      </w:r>
      <w:proofErr w:type="spellStart"/>
      <w:r>
        <w:rPr>
          <w:rFonts w:ascii="Calibri" w:hAnsi="Calibri"/>
          <w:sz w:val="22"/>
          <w:lang w:val="pt-BR"/>
        </w:rPr>
        <w:t>MyMoney</w:t>
      </w:r>
      <w:proofErr w:type="spellEnd"/>
      <w:r>
        <w:rPr>
          <w:rFonts w:ascii="Calibri" w:hAnsi="Calibri"/>
          <w:sz w:val="22"/>
          <w:lang w:val="pt-BR"/>
        </w:rPr>
        <w:t>.</w:t>
      </w:r>
    </w:p>
    <w:p w:rsidR="00407388" w:rsidRPr="001D4FEF" w:rsidRDefault="00407388" w:rsidP="009D3D4F">
      <w:pPr>
        <w:rPr>
          <w:rFonts w:ascii="Calibri" w:hAnsi="Calibri"/>
          <w:sz w:val="22"/>
          <w:lang w:val="pt-BR"/>
        </w:rPr>
      </w:pPr>
    </w:p>
    <w:p w:rsidR="00BA3CB6" w:rsidRDefault="001D4FEF" w:rsidP="009D3D4F">
      <w:pPr>
        <w:pStyle w:val="Ttulo2"/>
        <w:rPr>
          <w:rFonts w:ascii="Calibri" w:hAnsi="Calibri"/>
          <w:sz w:val="22"/>
          <w:lang w:val="pt-BR"/>
        </w:rPr>
      </w:pPr>
      <w:bookmarkStart w:id="20"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20"/>
      <w:r w:rsidR="00BA3CB6" w:rsidRPr="001D4FEF">
        <w:rPr>
          <w:rFonts w:ascii="Calibri" w:hAnsi="Calibri"/>
          <w:sz w:val="22"/>
          <w:lang w:val="pt-BR"/>
        </w:rPr>
        <w:t xml:space="preserve"> </w:t>
      </w:r>
    </w:p>
    <w:p w:rsidR="00B4741B" w:rsidRDefault="00B4741B" w:rsidP="00B4741B">
      <w:pPr>
        <w:rPr>
          <w:lang w:val="pt-BR"/>
        </w:rPr>
      </w:pPr>
    </w:p>
    <w:p w:rsidR="00B4741B" w:rsidRPr="00B4741B" w:rsidRDefault="00B4741B" w:rsidP="00B4741B">
      <w:pPr>
        <w:rPr>
          <w:lang w:val="pt-BR"/>
        </w:rPr>
      </w:pP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Banco de Dados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Funcional</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Ciclo de Negócios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da Interface do Usuário</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Performance</w:t>
      </w:r>
    </w:p>
    <w:p w:rsidR="00B4741B" w:rsidRPr="00B4741B" w:rsidRDefault="00B4741B" w:rsidP="00B4741B">
      <w:pPr>
        <w:pStyle w:val="Corpodetexto"/>
        <w:ind w:left="0"/>
        <w:rPr>
          <w:rFonts w:ascii="Calibri" w:hAnsi="Calibri"/>
          <w:sz w:val="22"/>
          <w:lang w:val="pt-BR"/>
        </w:rPr>
      </w:pPr>
      <w:r w:rsidRPr="00B4741B">
        <w:rPr>
          <w:rFonts w:ascii="Calibri" w:hAnsi="Calibri"/>
          <w:sz w:val="22"/>
          <w:lang w:val="pt-BR"/>
        </w:rPr>
        <w:t>Teste de Carga</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Segurança e de Controle de Acesso</w:t>
      </w:r>
    </w:p>
    <w:p w:rsidR="00B4741B" w:rsidRPr="00B4741B" w:rsidRDefault="00B4741B" w:rsidP="00B4741B">
      <w:pPr>
        <w:pStyle w:val="Corpodetexto"/>
        <w:ind w:left="0"/>
        <w:jc w:val="both"/>
        <w:rPr>
          <w:rFonts w:ascii="Calibri" w:hAnsi="Calibri"/>
          <w:sz w:val="22"/>
          <w:lang w:val="pt-BR"/>
        </w:rPr>
      </w:pPr>
      <w:r w:rsidRPr="00B4741B">
        <w:rPr>
          <w:rFonts w:ascii="Calibri" w:hAnsi="Calibri"/>
          <w:sz w:val="22"/>
          <w:lang w:val="pt-BR"/>
        </w:rPr>
        <w:t>Teste de Falha/Recuperação</w:t>
      </w:r>
    </w:p>
    <w:p w:rsidR="00562868" w:rsidRPr="001D4FEF" w:rsidRDefault="00562868">
      <w:pPr>
        <w:widowControl/>
        <w:spacing w:line="240" w:lineRule="auto"/>
        <w:rPr>
          <w:rFonts w:ascii="Calibri" w:hAnsi="Calibri"/>
          <w:sz w:val="22"/>
          <w:lang w:val="pt-BR"/>
        </w:rPr>
      </w:pPr>
      <w:r w:rsidRPr="001D4FEF">
        <w:rPr>
          <w:rFonts w:ascii="Calibri" w:hAnsi="Calibri"/>
          <w:sz w:val="22"/>
          <w:lang w:val="pt-BR"/>
        </w:rPr>
        <w:br w:type="page"/>
      </w:r>
    </w:p>
    <w:p w:rsidR="001173B8" w:rsidRPr="001D4FEF" w:rsidRDefault="001173B8" w:rsidP="000B0543">
      <w:pPr>
        <w:pStyle w:val="Ttulo1"/>
        <w:numPr>
          <w:ilvl w:val="0"/>
          <w:numId w:val="1"/>
        </w:numPr>
        <w:rPr>
          <w:rFonts w:ascii="Calibri" w:hAnsi="Calibri"/>
          <w:sz w:val="26"/>
          <w:lang w:val="pt-BR"/>
        </w:rPr>
      </w:pPr>
      <w:bookmarkStart w:id="21" w:name="_Toc242451444"/>
      <w:bookmarkEnd w:id="13"/>
      <w:bookmarkEnd w:id="14"/>
      <w:bookmarkEnd w:id="15"/>
      <w:bookmarkEnd w:id="16"/>
      <w:bookmarkEnd w:id="17"/>
      <w:r w:rsidRPr="001D4FEF">
        <w:rPr>
          <w:rFonts w:ascii="Calibri" w:hAnsi="Calibri"/>
          <w:sz w:val="26"/>
          <w:lang w:val="pt-BR"/>
        </w:rPr>
        <w:lastRenderedPageBreak/>
        <w:t>REQUISITOS A TESTAR</w:t>
      </w:r>
      <w:bookmarkEnd w:id="21"/>
    </w:p>
    <w:p w:rsidR="001173B8" w:rsidRPr="001D4FEF" w:rsidRDefault="001173B8">
      <w:pPr>
        <w:pStyle w:val="Ttulo2"/>
        <w:rPr>
          <w:rFonts w:ascii="Calibri" w:hAnsi="Calibri"/>
          <w:sz w:val="22"/>
          <w:lang w:val="pt-BR"/>
        </w:rPr>
      </w:pPr>
      <w:bookmarkStart w:id="22" w:name="_Toc242451445"/>
      <w:r w:rsidRPr="001D4FEF">
        <w:rPr>
          <w:rFonts w:ascii="Calibri" w:hAnsi="Calibri"/>
          <w:sz w:val="22"/>
          <w:lang w:val="pt-BR"/>
        </w:rPr>
        <w:t>Teste do Banco de Dados</w:t>
      </w:r>
      <w:bookmarkEnd w:id="22"/>
    </w:p>
    <w:p w:rsidR="00592CCF" w:rsidRPr="001D4FEF" w:rsidRDefault="00592CCF" w:rsidP="000B0543">
      <w:pPr>
        <w:pStyle w:val="Corpodetexto"/>
        <w:numPr>
          <w:ilvl w:val="0"/>
          <w:numId w:val="5"/>
        </w:numPr>
        <w:tabs>
          <w:tab w:val="clear" w:pos="1440"/>
          <w:tab w:val="left" w:pos="993"/>
        </w:tabs>
        <w:ind w:left="709" w:firstLine="0"/>
        <w:jc w:val="both"/>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23" w:name="_Toc242451446"/>
      <w:r w:rsidRPr="001D4FEF">
        <w:rPr>
          <w:rFonts w:ascii="Calibri" w:hAnsi="Calibri"/>
          <w:sz w:val="22"/>
          <w:lang w:val="pt-BR"/>
        </w:rPr>
        <w:t>Teste Funcional</w:t>
      </w:r>
      <w:bookmarkEnd w:id="23"/>
    </w:p>
    <w:p w:rsidR="001173B8" w:rsidRPr="001D4FEF" w:rsidRDefault="001173B8" w:rsidP="000B0543">
      <w:pPr>
        <w:pStyle w:val="Corpodetexto"/>
        <w:numPr>
          <w:ilvl w:val="0"/>
          <w:numId w:val="5"/>
        </w:numPr>
        <w:tabs>
          <w:tab w:val="clear" w:pos="1440"/>
          <w:tab w:val="left" w:pos="993"/>
        </w:tabs>
        <w:ind w:left="709" w:firstLine="0"/>
        <w:jc w:val="both"/>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24" w:name="_Toc242451447"/>
      <w:r w:rsidRPr="001D4FEF">
        <w:rPr>
          <w:rFonts w:ascii="Calibri" w:hAnsi="Calibri"/>
          <w:sz w:val="22"/>
          <w:lang w:val="pt-BR"/>
        </w:rPr>
        <w:t>Teste do Ciclo de Negócios</w:t>
      </w:r>
      <w:bookmarkEnd w:id="24"/>
    </w:p>
    <w:p w:rsidR="001173B8" w:rsidRPr="001D4FEF" w:rsidRDefault="00522B1B" w:rsidP="000B0543">
      <w:pPr>
        <w:pStyle w:val="Corpodetexto"/>
        <w:numPr>
          <w:ilvl w:val="0"/>
          <w:numId w:val="17"/>
        </w:numPr>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25" w:name="_Toc242451448"/>
      <w:r w:rsidRPr="001D4FEF">
        <w:rPr>
          <w:rFonts w:ascii="Calibri" w:hAnsi="Calibri"/>
          <w:sz w:val="22"/>
          <w:lang w:val="pt-BR"/>
        </w:rPr>
        <w:t>Teste da Interface do Usuário</w:t>
      </w:r>
      <w:bookmarkEnd w:id="25"/>
    </w:p>
    <w:p w:rsidR="001173B8" w:rsidRPr="001D4FEF" w:rsidRDefault="001173B8" w:rsidP="000B0543">
      <w:pPr>
        <w:pStyle w:val="Corpodetexto"/>
        <w:numPr>
          <w:ilvl w:val="0"/>
          <w:numId w:val="6"/>
        </w:numPr>
        <w:tabs>
          <w:tab w:val="num" w:pos="993"/>
        </w:tabs>
        <w:ind w:left="709" w:firstLine="0"/>
        <w:jc w:val="both"/>
        <w:rPr>
          <w:rFonts w:ascii="Calibri" w:hAnsi="Calibri"/>
          <w:sz w:val="22"/>
          <w:lang w:val="pt-BR"/>
        </w:rPr>
      </w:pPr>
      <w:r w:rsidRPr="001D4FEF">
        <w:rPr>
          <w:rFonts w:ascii="Calibri" w:hAnsi="Calibri"/>
          <w:sz w:val="22"/>
          <w:lang w:val="pt-BR"/>
        </w:rPr>
        <w:t>.</w:t>
      </w:r>
    </w:p>
    <w:p w:rsidR="001173B8" w:rsidRPr="001D4FEF" w:rsidRDefault="00E911BC">
      <w:pPr>
        <w:pStyle w:val="Ttulo2"/>
        <w:rPr>
          <w:rFonts w:ascii="Calibri" w:hAnsi="Calibri"/>
          <w:sz w:val="22"/>
          <w:lang w:val="pt-BR"/>
        </w:rPr>
      </w:pPr>
      <w:bookmarkStart w:id="26" w:name="_Toc78907482"/>
      <w:bookmarkStart w:id="27" w:name="_Toc242451449"/>
      <w:r w:rsidRPr="001D4FEF">
        <w:rPr>
          <w:rFonts w:ascii="Calibri" w:hAnsi="Calibri"/>
          <w:sz w:val="22"/>
          <w:lang w:val="pt-BR"/>
        </w:rPr>
        <w:t xml:space="preserve">Teste de </w:t>
      </w:r>
      <w:r w:rsidR="001173B8" w:rsidRPr="001D4FEF">
        <w:rPr>
          <w:rFonts w:ascii="Calibri" w:hAnsi="Calibri"/>
          <w:sz w:val="22"/>
          <w:lang w:val="pt-BR"/>
        </w:rPr>
        <w:t>Performance</w:t>
      </w:r>
      <w:bookmarkEnd w:id="26"/>
      <w:bookmarkEnd w:id="27"/>
    </w:p>
    <w:p w:rsidR="00E911BC" w:rsidRPr="001D4FEF" w:rsidRDefault="00E911BC" w:rsidP="000B0543">
      <w:pPr>
        <w:pStyle w:val="Corpodetexto"/>
        <w:numPr>
          <w:ilvl w:val="0"/>
          <w:numId w:val="18"/>
        </w:numPr>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28" w:name="_Toc78907483"/>
      <w:bookmarkStart w:id="29" w:name="_Toc242451450"/>
      <w:r w:rsidRPr="001D4FEF">
        <w:rPr>
          <w:rFonts w:ascii="Calibri" w:hAnsi="Calibri"/>
          <w:sz w:val="22"/>
          <w:lang w:val="pt-BR"/>
        </w:rPr>
        <w:t>Teste de Carga</w:t>
      </w:r>
      <w:bookmarkEnd w:id="28"/>
      <w:bookmarkEnd w:id="29"/>
    </w:p>
    <w:p w:rsidR="001173B8" w:rsidRPr="001D4FEF" w:rsidRDefault="001173B8" w:rsidP="000B0543">
      <w:pPr>
        <w:pStyle w:val="Corpodetexto"/>
        <w:numPr>
          <w:ilvl w:val="0"/>
          <w:numId w:val="19"/>
        </w:numPr>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30" w:name="_Toc242451451"/>
      <w:r w:rsidRPr="001D4FEF">
        <w:rPr>
          <w:rFonts w:ascii="Calibri" w:hAnsi="Calibri"/>
          <w:sz w:val="22"/>
          <w:lang w:val="pt-BR"/>
        </w:rPr>
        <w:t>Teste de Stress</w:t>
      </w:r>
      <w:bookmarkEnd w:id="30"/>
    </w:p>
    <w:p w:rsidR="001173B8" w:rsidRPr="001D4FEF" w:rsidRDefault="001173B8" w:rsidP="000B0543">
      <w:pPr>
        <w:pStyle w:val="Corpodetexto"/>
        <w:numPr>
          <w:ilvl w:val="0"/>
          <w:numId w:val="6"/>
        </w:numPr>
        <w:tabs>
          <w:tab w:val="num" w:pos="993"/>
        </w:tabs>
        <w:ind w:left="709" w:firstLine="0"/>
        <w:jc w:val="both"/>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31" w:name="_Toc242451452"/>
      <w:r w:rsidRPr="001D4FEF">
        <w:rPr>
          <w:rFonts w:ascii="Calibri" w:hAnsi="Calibri"/>
          <w:sz w:val="22"/>
          <w:lang w:val="pt-BR"/>
        </w:rPr>
        <w:t>Teste de Segurança e de Controle de Acesso</w:t>
      </w:r>
      <w:bookmarkEnd w:id="31"/>
    </w:p>
    <w:p w:rsidR="00C27925" w:rsidRPr="001D4FEF" w:rsidRDefault="00C27925" w:rsidP="000B0543">
      <w:pPr>
        <w:pStyle w:val="Corpodetexto"/>
        <w:numPr>
          <w:ilvl w:val="0"/>
          <w:numId w:val="21"/>
        </w:numPr>
        <w:jc w:val="both"/>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32" w:name="_Toc242451453"/>
      <w:r w:rsidRPr="001D4FEF">
        <w:rPr>
          <w:rFonts w:ascii="Calibri" w:hAnsi="Calibri"/>
          <w:sz w:val="22"/>
          <w:lang w:val="pt-BR"/>
        </w:rPr>
        <w:t>Teste de Falha/Recuperação</w:t>
      </w:r>
      <w:bookmarkEnd w:id="32"/>
    </w:p>
    <w:p w:rsidR="001173B8" w:rsidRPr="001D4FEF" w:rsidRDefault="001173B8" w:rsidP="000B0543">
      <w:pPr>
        <w:pStyle w:val="Corpodetexto"/>
        <w:numPr>
          <w:ilvl w:val="0"/>
          <w:numId w:val="21"/>
        </w:numPr>
        <w:jc w:val="both"/>
        <w:rPr>
          <w:rFonts w:ascii="Calibri" w:hAnsi="Calibri"/>
          <w:sz w:val="22"/>
          <w:lang w:val="pt-BR"/>
        </w:rPr>
      </w:pPr>
      <w:r w:rsidRPr="001D4FEF">
        <w:rPr>
          <w:rFonts w:ascii="Calibri" w:hAnsi="Calibri"/>
          <w:sz w:val="22"/>
          <w:lang w:val="pt-BR"/>
        </w:rPr>
        <w:t>.</w:t>
      </w:r>
    </w:p>
    <w:p w:rsidR="001173B8" w:rsidRPr="001D4FEF" w:rsidRDefault="001173B8">
      <w:pPr>
        <w:pStyle w:val="Ttulo2"/>
        <w:rPr>
          <w:rFonts w:ascii="Calibri" w:hAnsi="Calibri"/>
          <w:sz w:val="22"/>
          <w:lang w:val="pt-BR"/>
        </w:rPr>
      </w:pPr>
      <w:bookmarkStart w:id="33" w:name="_Toc242451454"/>
      <w:r w:rsidRPr="001D4FEF">
        <w:rPr>
          <w:rFonts w:ascii="Calibri" w:hAnsi="Calibri"/>
          <w:sz w:val="22"/>
          <w:lang w:val="pt-BR"/>
        </w:rPr>
        <w:t>Teste de Instalação</w:t>
      </w:r>
      <w:bookmarkEnd w:id="33"/>
    </w:p>
    <w:p w:rsidR="001173B8" w:rsidRPr="001D4FEF" w:rsidRDefault="00B062B3" w:rsidP="000B0543">
      <w:pPr>
        <w:pStyle w:val="Corpodetexto"/>
        <w:numPr>
          <w:ilvl w:val="0"/>
          <w:numId w:val="22"/>
        </w:numPr>
        <w:jc w:val="both"/>
        <w:rPr>
          <w:rFonts w:ascii="Calibri" w:hAnsi="Calibri"/>
          <w:sz w:val="22"/>
          <w:lang w:val="pt-BR"/>
        </w:rPr>
      </w:pPr>
      <w:r w:rsidRPr="001D4FEF">
        <w:rPr>
          <w:rFonts w:ascii="Calibri" w:hAnsi="Calibri"/>
          <w:sz w:val="22"/>
          <w:lang w:val="pt-BR"/>
        </w:rPr>
        <w:t>.</w:t>
      </w:r>
    </w:p>
    <w:p w:rsidR="001173B8" w:rsidRPr="001D4FEF" w:rsidRDefault="001173B8" w:rsidP="000B0543">
      <w:pPr>
        <w:pStyle w:val="Ttulo1"/>
        <w:numPr>
          <w:ilvl w:val="0"/>
          <w:numId w:val="1"/>
        </w:numPr>
        <w:rPr>
          <w:rFonts w:ascii="Calibri" w:hAnsi="Calibri"/>
          <w:sz w:val="26"/>
          <w:lang w:val="pt-BR"/>
        </w:rPr>
      </w:pPr>
      <w:bookmarkStart w:id="34" w:name="_Toc314978533"/>
      <w:bookmarkStart w:id="35" w:name="_Toc324843639"/>
      <w:bookmarkStart w:id="36" w:name="_Toc324851946"/>
      <w:bookmarkStart w:id="37" w:name="_Toc324915529"/>
      <w:bookmarkStart w:id="38" w:name="_Toc433104442"/>
      <w:r w:rsidRPr="001D4FEF">
        <w:rPr>
          <w:rFonts w:ascii="Calibri" w:hAnsi="Calibri"/>
          <w:sz w:val="26"/>
          <w:lang w:val="pt-BR"/>
        </w:rPr>
        <w:br w:type="page"/>
      </w:r>
      <w:bookmarkStart w:id="39" w:name="_Toc242451455"/>
      <w:bookmarkStart w:id="40" w:name="_Toc314978535"/>
      <w:bookmarkEnd w:id="34"/>
      <w:bookmarkEnd w:id="35"/>
      <w:bookmarkEnd w:id="36"/>
      <w:bookmarkEnd w:id="37"/>
      <w:bookmarkEnd w:id="38"/>
      <w:r w:rsidRPr="001D4FEF">
        <w:rPr>
          <w:rFonts w:ascii="Calibri" w:hAnsi="Calibri"/>
          <w:sz w:val="26"/>
          <w:lang w:val="pt-BR"/>
        </w:rPr>
        <w:lastRenderedPageBreak/>
        <w:t>Estratégia de Teste</w:t>
      </w:r>
      <w:bookmarkEnd w:id="39"/>
    </w:p>
    <w:p w:rsidR="001173B8" w:rsidRPr="001D4FEF" w:rsidRDefault="001173B8" w:rsidP="001173B8">
      <w:pPr>
        <w:pStyle w:val="Ttulo2"/>
        <w:rPr>
          <w:rFonts w:ascii="Calibri" w:hAnsi="Calibri"/>
          <w:sz w:val="24"/>
          <w:szCs w:val="24"/>
          <w:lang w:val="pt-BR"/>
        </w:rPr>
      </w:pPr>
      <w:bookmarkStart w:id="41" w:name="_Toc242451456"/>
      <w:r w:rsidRPr="001D4FEF">
        <w:rPr>
          <w:rFonts w:ascii="Calibri" w:hAnsi="Calibri"/>
          <w:sz w:val="24"/>
          <w:szCs w:val="24"/>
          <w:lang w:val="pt-BR"/>
        </w:rPr>
        <w:t>Tipos de Teste</w:t>
      </w:r>
      <w:bookmarkEnd w:id="41"/>
    </w:p>
    <w:p w:rsidR="001173B8" w:rsidRPr="001D4FEF" w:rsidRDefault="001173B8">
      <w:pPr>
        <w:pStyle w:val="Ttulo3"/>
        <w:rPr>
          <w:rFonts w:ascii="Calibri" w:hAnsi="Calibri"/>
          <w:b/>
          <w:sz w:val="22"/>
          <w:lang w:val="pt-BR"/>
        </w:rPr>
      </w:pPr>
      <w:bookmarkStart w:id="42" w:name="_Toc242451457"/>
      <w:r w:rsidRPr="001D4FEF">
        <w:rPr>
          <w:rFonts w:ascii="Calibri" w:hAnsi="Calibri"/>
          <w:b/>
          <w:sz w:val="22"/>
          <w:lang w:val="pt-BR"/>
        </w:rPr>
        <w:t>Teste de Integridade de Dados e do Banco de Dados</w:t>
      </w:r>
      <w:bookmarkEnd w:id="42"/>
    </w:p>
    <w:p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1D4FEF">
        <w:trPr>
          <w:cantSplit/>
        </w:trPr>
        <w:tc>
          <w:tcPr>
            <w:tcW w:w="2211" w:type="dxa"/>
          </w:tcPr>
          <w:p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1173B8" w:rsidRPr="001D4FEF" w:rsidRDefault="001173B8" w:rsidP="001173B8">
            <w:pPr>
              <w:pStyle w:val="Corpodetexto"/>
              <w:jc w:val="both"/>
              <w:rPr>
                <w:rFonts w:ascii="Calibri" w:hAnsi="Calibri"/>
                <w:sz w:val="22"/>
                <w:lang w:val="pt-BR"/>
              </w:rPr>
            </w:pPr>
          </w:p>
        </w:tc>
      </w:tr>
      <w:tr w:rsidR="001173B8" w:rsidRPr="001D4FEF">
        <w:trPr>
          <w:cantSplit/>
        </w:trPr>
        <w:tc>
          <w:tcPr>
            <w:tcW w:w="2211" w:type="dxa"/>
          </w:tcPr>
          <w:p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rsidR="001173B8" w:rsidRPr="001D4FEF" w:rsidRDefault="001173B8" w:rsidP="00562868">
            <w:pPr>
              <w:pStyle w:val="Corpodetexto"/>
              <w:jc w:val="both"/>
              <w:rPr>
                <w:rFonts w:ascii="Calibri" w:hAnsi="Calibri"/>
                <w:sz w:val="22"/>
                <w:lang w:val="pt-BR"/>
              </w:rPr>
            </w:pPr>
          </w:p>
        </w:tc>
      </w:tr>
      <w:tr w:rsidR="001173B8" w:rsidRPr="001D4FEF">
        <w:trPr>
          <w:cantSplit/>
        </w:trPr>
        <w:tc>
          <w:tcPr>
            <w:tcW w:w="2211" w:type="dxa"/>
          </w:tcPr>
          <w:p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1173B8" w:rsidRPr="001D4FEF" w:rsidRDefault="001173B8">
            <w:pPr>
              <w:pStyle w:val="Corpodetexto"/>
              <w:rPr>
                <w:rFonts w:ascii="Calibri" w:hAnsi="Calibri"/>
                <w:sz w:val="22"/>
                <w:lang w:val="pt-BR"/>
              </w:rPr>
            </w:pPr>
          </w:p>
        </w:tc>
      </w:tr>
      <w:tr w:rsidR="001173B8" w:rsidRPr="001D4FEF">
        <w:trPr>
          <w:cantSplit/>
        </w:trPr>
        <w:tc>
          <w:tcPr>
            <w:tcW w:w="2211" w:type="dxa"/>
          </w:tcPr>
          <w:p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1173B8" w:rsidRPr="001D4FEF" w:rsidRDefault="001173B8" w:rsidP="00562868">
            <w:pPr>
              <w:pStyle w:val="Corpodetexto"/>
              <w:rPr>
                <w:rFonts w:ascii="Calibri" w:hAnsi="Calibri"/>
                <w:sz w:val="22"/>
                <w:lang w:val="pt-BR"/>
              </w:rPr>
            </w:pPr>
          </w:p>
        </w:tc>
      </w:tr>
    </w:tbl>
    <w:p w:rsidR="001173B8" w:rsidRPr="001D4FEF" w:rsidRDefault="001173B8">
      <w:pPr>
        <w:pStyle w:val="Corpodetexto"/>
        <w:rPr>
          <w:rFonts w:ascii="Calibri" w:hAnsi="Calibri"/>
          <w:lang w:val="pt-BR"/>
        </w:rPr>
      </w:pPr>
    </w:p>
    <w:p w:rsidR="001173B8" w:rsidRPr="001D4FEF" w:rsidRDefault="001173B8" w:rsidP="000B0543">
      <w:pPr>
        <w:pStyle w:val="Ttulo3"/>
        <w:numPr>
          <w:ilvl w:val="2"/>
          <w:numId w:val="2"/>
        </w:numPr>
        <w:rPr>
          <w:rFonts w:ascii="Calibri" w:hAnsi="Calibri"/>
          <w:b/>
          <w:sz w:val="22"/>
          <w:lang w:val="pt-BR"/>
        </w:rPr>
      </w:pPr>
      <w:bookmarkStart w:id="43" w:name="_Toc242451458"/>
      <w:bookmarkEnd w:id="40"/>
      <w:r w:rsidRPr="001D4FEF">
        <w:rPr>
          <w:rFonts w:ascii="Calibri" w:hAnsi="Calibri"/>
          <w:b/>
          <w:sz w:val="22"/>
          <w:lang w:val="pt-BR"/>
        </w:rPr>
        <w:t>Teste de Fun</w:t>
      </w:r>
      <w:r w:rsidR="00F26F0E" w:rsidRPr="001D4FEF">
        <w:rPr>
          <w:rFonts w:ascii="Calibri" w:hAnsi="Calibri"/>
          <w:b/>
          <w:sz w:val="22"/>
          <w:lang w:val="pt-BR"/>
        </w:rPr>
        <w:t>cionalidade</w:t>
      </w:r>
      <w:bookmarkEnd w:id="43"/>
      <w:r w:rsidR="00F26F0E" w:rsidRPr="001D4FEF">
        <w:rPr>
          <w:rFonts w:ascii="Calibri" w:hAnsi="Calibri"/>
          <w:b/>
          <w:sz w:val="22"/>
          <w:lang w:val="pt-BR"/>
        </w:rPr>
        <w:t xml:space="preserve"> </w:t>
      </w:r>
    </w:p>
    <w:p w:rsidR="001173B8" w:rsidRPr="001D4FEF" w:rsidRDefault="001173B8">
      <w:pPr>
        <w:pStyle w:val="Corpodetexto1"/>
        <w:rPr>
          <w:rFonts w:ascii="Calibri" w:hAnsi="Calibri"/>
          <w:sz w:val="22"/>
          <w:lang w:val="pt-BR"/>
        </w:rPr>
      </w:pPr>
      <w:bookmarkStart w:id="44" w:name="_Toc314978536"/>
      <w:bookmarkStart w:id="45" w:name="_Toc324843643"/>
      <w:bookmarkStart w:id="46" w:name="_Toc324851950"/>
      <w:bookmarkStart w:id="47"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bookmarkEnd w:id="44"/>
          <w:bookmarkEnd w:id="45"/>
          <w:bookmarkEnd w:id="46"/>
          <w:bookmarkEnd w:id="47"/>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pPr>
        <w:pStyle w:val="Ttulo3"/>
        <w:numPr>
          <w:ilvl w:val="0"/>
          <w:numId w:val="0"/>
        </w:numPr>
        <w:rPr>
          <w:rFonts w:ascii="Calibri" w:hAnsi="Calibri"/>
          <w:sz w:val="22"/>
          <w:lang w:val="pt-BR"/>
        </w:rPr>
      </w:pPr>
    </w:p>
    <w:p w:rsidR="001173B8" w:rsidRPr="001D4FEF" w:rsidRDefault="001173B8">
      <w:pPr>
        <w:pStyle w:val="Ttulo3"/>
        <w:rPr>
          <w:rFonts w:ascii="Calibri" w:hAnsi="Calibri"/>
          <w:b/>
          <w:sz w:val="22"/>
          <w:lang w:val="pt-BR"/>
        </w:rPr>
      </w:pPr>
      <w:bookmarkStart w:id="48" w:name="_Toc242451459"/>
      <w:r w:rsidRPr="001D4FEF">
        <w:rPr>
          <w:rFonts w:ascii="Calibri" w:hAnsi="Calibri"/>
          <w:b/>
          <w:sz w:val="22"/>
          <w:lang w:val="pt-BR"/>
        </w:rPr>
        <w:t>Teste da Interface do Usuário</w:t>
      </w:r>
      <w:bookmarkEnd w:id="48"/>
    </w:p>
    <w:p w:rsidR="001173B8" w:rsidRPr="001D4FEF" w:rsidRDefault="001173B8">
      <w:pPr>
        <w:pStyle w:val="Corpodetexto1"/>
        <w:ind w:left="720"/>
        <w:rPr>
          <w:rFonts w:ascii="Calibri" w:hAnsi="Calibri"/>
          <w:sz w:val="22"/>
          <w:lang w:val="pt-BR"/>
        </w:rPr>
      </w:pPr>
      <w:bookmarkStart w:id="49" w:name="_Toc327254066"/>
      <w:bookmarkStart w:id="50" w:name="_Toc327255031"/>
      <w:bookmarkStart w:id="51" w:name="_Toc327255100"/>
      <w:bookmarkStart w:id="52"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bookmarkStart w:id="53" w:name="_Toc433104448"/>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Pr="001D4FEF" w:rsidRDefault="001173B8">
      <w:pPr>
        <w:pStyle w:val="Corpodetexto1"/>
        <w:rPr>
          <w:rFonts w:ascii="Calibri" w:hAnsi="Calibri"/>
          <w:sz w:val="22"/>
          <w:lang w:val="pt-BR"/>
        </w:rPr>
      </w:pPr>
    </w:p>
    <w:p w:rsidR="001173B8" w:rsidRPr="001D4FEF" w:rsidRDefault="001173B8">
      <w:pPr>
        <w:pStyle w:val="Ttulo3"/>
        <w:rPr>
          <w:rFonts w:ascii="Calibri" w:hAnsi="Calibri"/>
          <w:b/>
          <w:sz w:val="22"/>
          <w:lang w:val="pt-BR"/>
        </w:rPr>
      </w:pPr>
      <w:bookmarkStart w:id="54" w:name="_Toc242451460"/>
      <w:bookmarkEnd w:id="49"/>
      <w:bookmarkEnd w:id="50"/>
      <w:bookmarkEnd w:id="51"/>
      <w:bookmarkEnd w:id="52"/>
      <w:bookmarkEnd w:id="53"/>
      <w:r w:rsidRPr="001D4FEF">
        <w:rPr>
          <w:rFonts w:ascii="Calibri" w:hAnsi="Calibri"/>
          <w:b/>
          <w:sz w:val="22"/>
          <w:lang w:val="pt-BR"/>
        </w:rPr>
        <w:t>Teste de Performance</w:t>
      </w:r>
      <w:bookmarkEnd w:id="54"/>
    </w:p>
    <w:p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Pr="001D4FEF" w:rsidRDefault="001173B8">
      <w:pPr>
        <w:pStyle w:val="Ttulo3"/>
        <w:spacing w:line="120" w:lineRule="atLeast"/>
        <w:rPr>
          <w:rFonts w:ascii="Calibri" w:hAnsi="Calibri"/>
          <w:b/>
          <w:sz w:val="22"/>
          <w:lang w:val="pt-BR"/>
        </w:rPr>
      </w:pPr>
      <w:bookmarkStart w:id="55" w:name="_Toc242451461"/>
      <w:r w:rsidRPr="001D4FEF">
        <w:rPr>
          <w:rFonts w:ascii="Calibri" w:hAnsi="Calibri"/>
          <w:b/>
          <w:sz w:val="22"/>
          <w:lang w:val="pt-BR"/>
        </w:rPr>
        <w:t>Teste de Carga</w:t>
      </w:r>
      <w:bookmarkEnd w:id="55"/>
    </w:p>
    <w:p w:rsidR="001173B8" w:rsidRPr="001D4FEF" w:rsidRDefault="001173B8">
      <w:pPr>
        <w:pStyle w:val="Corpodetexto"/>
        <w:spacing w:after="0"/>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bookmarkStart w:id="56" w:name="_Toc78907496"/>
            <w:bookmarkStart w:id="57" w:name="_Toc327254070"/>
            <w:bookmarkStart w:id="58" w:name="_Toc327255035"/>
            <w:bookmarkStart w:id="59" w:name="_Toc327255104"/>
            <w:bookmarkStart w:id="60" w:name="_Toc327255343"/>
            <w:bookmarkStart w:id="61" w:name="_Toc314978541"/>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pPr>
        <w:pStyle w:val="Ttulo3"/>
        <w:numPr>
          <w:ilvl w:val="0"/>
          <w:numId w:val="0"/>
        </w:numPr>
        <w:spacing w:line="80" w:lineRule="exact"/>
        <w:rPr>
          <w:rFonts w:ascii="Calibri" w:hAnsi="Calibri"/>
          <w:sz w:val="22"/>
          <w:lang w:val="pt-BR"/>
        </w:rPr>
      </w:pPr>
    </w:p>
    <w:p w:rsidR="001173B8" w:rsidRPr="001D4FEF" w:rsidRDefault="001173B8">
      <w:pPr>
        <w:pStyle w:val="Ttulo3"/>
        <w:spacing w:before="200" w:line="120" w:lineRule="exact"/>
        <w:rPr>
          <w:rFonts w:ascii="Calibri" w:hAnsi="Calibri"/>
          <w:b/>
          <w:sz w:val="22"/>
          <w:lang w:val="pt-BR"/>
        </w:rPr>
      </w:pPr>
      <w:bookmarkStart w:id="62" w:name="_Toc242451462"/>
      <w:r w:rsidRPr="001D4FEF">
        <w:rPr>
          <w:rFonts w:ascii="Calibri" w:hAnsi="Calibri"/>
          <w:b/>
          <w:sz w:val="22"/>
          <w:lang w:val="pt-BR"/>
        </w:rPr>
        <w:t>Teste de Segurança e Controle de Acesso</w:t>
      </w:r>
      <w:bookmarkEnd w:id="56"/>
      <w:bookmarkEnd w:id="62"/>
    </w:p>
    <w:p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bookmarkEnd w:id="57"/>
          <w:bookmarkEnd w:id="58"/>
          <w:bookmarkEnd w:id="59"/>
          <w:bookmarkEnd w:id="60"/>
          <w:bookmarkEnd w:id="61"/>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pPr>
        <w:pStyle w:val="Ttulo3"/>
        <w:numPr>
          <w:ilvl w:val="0"/>
          <w:numId w:val="0"/>
        </w:numPr>
        <w:rPr>
          <w:rFonts w:ascii="Calibri" w:hAnsi="Calibri"/>
          <w:sz w:val="22"/>
          <w:lang w:val="pt-BR"/>
        </w:rPr>
      </w:pPr>
    </w:p>
    <w:p w:rsidR="001173B8" w:rsidRPr="001D4FEF" w:rsidRDefault="001173B8" w:rsidP="00562868">
      <w:pPr>
        <w:pStyle w:val="Ttulo3"/>
        <w:spacing w:before="200" w:line="120" w:lineRule="exact"/>
        <w:rPr>
          <w:rFonts w:ascii="Calibri" w:hAnsi="Calibri"/>
          <w:b/>
          <w:sz w:val="22"/>
          <w:lang w:val="pt-BR"/>
        </w:rPr>
      </w:pPr>
      <w:r w:rsidRPr="001D4FEF">
        <w:rPr>
          <w:rFonts w:ascii="Calibri" w:hAnsi="Calibri"/>
          <w:b/>
          <w:sz w:val="22"/>
          <w:lang w:val="pt-BR"/>
        </w:rPr>
        <w:t xml:space="preserve"> </w:t>
      </w:r>
      <w:bookmarkStart w:id="63" w:name="_Toc78907497"/>
      <w:bookmarkStart w:id="64" w:name="_Toc242451463"/>
      <w:r w:rsidRPr="001D4FEF">
        <w:rPr>
          <w:rFonts w:ascii="Calibri" w:hAnsi="Calibri"/>
          <w:b/>
          <w:sz w:val="22"/>
          <w:lang w:val="pt-BR"/>
        </w:rPr>
        <w:t>Teste de Instalação</w:t>
      </w:r>
      <w:bookmarkEnd w:id="63"/>
      <w:bookmarkEnd w:id="64"/>
    </w:p>
    <w:p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562868" w:rsidP="00562868">
            <w:pPr>
              <w:pStyle w:val="Corpodetexto"/>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562868" w:rsidP="00562868">
            <w:pPr>
              <w:pStyle w:val="Corpodetexto"/>
              <w:rPr>
                <w:rFonts w:ascii="Calibri" w:hAnsi="Calibri"/>
                <w:sz w:val="22"/>
                <w:lang w:val="pt-BR"/>
              </w:rPr>
            </w:pPr>
          </w:p>
        </w:tc>
      </w:tr>
    </w:tbl>
    <w:p w:rsidR="001173B8" w:rsidRPr="001D4FEF" w:rsidRDefault="001173B8" w:rsidP="00562868">
      <w:pPr>
        <w:pStyle w:val="Corpodetexto"/>
        <w:ind w:left="0"/>
        <w:rPr>
          <w:rFonts w:ascii="Calibri" w:hAnsi="Calibri"/>
          <w:sz w:val="22"/>
          <w:lang w:val="pt-BR"/>
        </w:rPr>
      </w:pPr>
    </w:p>
    <w:p w:rsidR="001173B8" w:rsidRPr="001D4FEF" w:rsidRDefault="001173B8">
      <w:pPr>
        <w:pStyle w:val="Ttulo2"/>
        <w:spacing w:before="360"/>
        <w:rPr>
          <w:rFonts w:ascii="Calibri" w:hAnsi="Calibri"/>
          <w:sz w:val="22"/>
          <w:lang w:val="pt-BR"/>
        </w:rPr>
      </w:pPr>
      <w:bookmarkStart w:id="65" w:name="_Toc78907498"/>
      <w:bookmarkStart w:id="66" w:name="_Toc242451464"/>
      <w:r w:rsidRPr="001D4FEF">
        <w:rPr>
          <w:rFonts w:ascii="Calibri" w:hAnsi="Calibri"/>
          <w:sz w:val="22"/>
          <w:lang w:val="pt-BR"/>
        </w:rPr>
        <w:t>Ferramentas</w:t>
      </w:r>
      <w:bookmarkEnd w:id="65"/>
      <w:bookmarkEnd w:id="66"/>
    </w:p>
    <w:p w:rsidR="001173B8" w:rsidRPr="001D4FEF" w:rsidRDefault="001173B8">
      <w:pPr>
        <w:pStyle w:val="Corpodetexto"/>
        <w:ind w:left="0"/>
        <w:rPr>
          <w:rFonts w:ascii="Calibri" w:hAnsi="Calibri"/>
          <w:sz w:val="22"/>
          <w:lang w:val="pt-BR"/>
        </w:rPr>
      </w:pPr>
      <w:bookmarkStart w:id="67" w:name="_Toc314978543"/>
      <w:bookmarkStart w:id="68" w:name="_Toc324843646"/>
      <w:bookmarkStart w:id="69" w:name="_Toc324851953"/>
      <w:bookmarkStart w:id="70" w:name="_Toc324915536"/>
      <w:r w:rsidRPr="001D4FEF">
        <w:rPr>
          <w:rFonts w:ascii="Calibri" w:hAnsi="Calibri"/>
          <w:sz w:val="22"/>
          <w:lang w:val="pt-BR"/>
        </w:rPr>
        <w:t>As seguintes ferramentas serão empregadas para esse projeto:</w:t>
      </w:r>
    </w:p>
    <w:p w:rsidR="001173B8" w:rsidRPr="001D4FEF" w:rsidRDefault="001173B8">
      <w:pPr>
        <w:pStyle w:val="Corpodetexto"/>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trPr>
          <w:jc w:val="center"/>
        </w:trPr>
        <w:tc>
          <w:tcPr>
            <w:tcW w:w="3060" w:type="dxa"/>
            <w:tcBorders>
              <w:bottom w:val="single" w:sz="12" w:space="0" w:color="000000"/>
            </w:tcBorders>
          </w:tcPr>
          <w:p w:rsidR="001173B8" w:rsidRPr="001D4FEF" w:rsidRDefault="001173B8">
            <w:pPr>
              <w:pStyle w:val="Corpodetexto1"/>
              <w:rPr>
                <w:rFonts w:ascii="Calibri" w:hAnsi="Calibri"/>
                <w:sz w:val="22"/>
                <w:lang w:val="pt-BR"/>
              </w:rPr>
            </w:pPr>
          </w:p>
        </w:tc>
        <w:tc>
          <w:tcPr>
            <w:tcW w:w="2358" w:type="dxa"/>
            <w:tcBorders>
              <w:bottom w:val="single" w:sz="12" w:space="0" w:color="000000"/>
            </w:tcBorders>
          </w:tcPr>
          <w:p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trPr>
          <w:jc w:val="center"/>
        </w:trPr>
        <w:tc>
          <w:tcPr>
            <w:tcW w:w="3060" w:type="dxa"/>
            <w:tcBorders>
              <w:top w:val="nil"/>
            </w:tcBorders>
          </w:tcPr>
          <w:p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rsidR="001173B8" w:rsidRPr="001D4FEF" w:rsidRDefault="001173B8">
            <w:pPr>
              <w:jc w:val="center"/>
              <w:rPr>
                <w:rFonts w:ascii="Calibri" w:hAnsi="Calibri"/>
                <w:sz w:val="22"/>
              </w:rPr>
            </w:pPr>
          </w:p>
        </w:tc>
        <w:tc>
          <w:tcPr>
            <w:tcW w:w="3150" w:type="dxa"/>
            <w:tcBorders>
              <w:top w:val="nil"/>
            </w:tcBorders>
          </w:tcPr>
          <w:p w:rsidR="001173B8" w:rsidRPr="001D4FEF" w:rsidRDefault="001173B8">
            <w:pPr>
              <w:pStyle w:val="Corpodetexto1"/>
              <w:jc w:val="center"/>
              <w:rPr>
                <w:rFonts w:ascii="Calibri" w:hAnsi="Calibri"/>
                <w:sz w:val="22"/>
                <w:lang w:val="pt-BR"/>
              </w:rPr>
            </w:pPr>
          </w:p>
        </w:tc>
      </w:tr>
      <w:tr w:rsidR="00E61FFE" w:rsidRPr="001D4FEF" w:rsidTr="008B4EB7">
        <w:trPr>
          <w:jc w:val="center"/>
        </w:trPr>
        <w:tc>
          <w:tcPr>
            <w:tcW w:w="3060" w:type="dxa"/>
          </w:tcPr>
          <w:p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rsidR="00E61FFE" w:rsidRPr="001D4FEF" w:rsidRDefault="00E61FFE" w:rsidP="008B4EB7">
            <w:pPr>
              <w:pStyle w:val="Corpodetexto1"/>
              <w:jc w:val="center"/>
              <w:rPr>
                <w:rFonts w:ascii="Calibri" w:hAnsi="Calibri"/>
                <w:sz w:val="22"/>
                <w:lang w:val="pt-BR"/>
              </w:rPr>
            </w:pPr>
          </w:p>
        </w:tc>
        <w:tc>
          <w:tcPr>
            <w:tcW w:w="3150" w:type="dxa"/>
          </w:tcPr>
          <w:p w:rsidR="00E61FFE" w:rsidRPr="001D4FEF" w:rsidRDefault="00E61FFE" w:rsidP="008B4EB7">
            <w:pPr>
              <w:pStyle w:val="Corpodetexto1"/>
              <w:jc w:val="center"/>
              <w:rPr>
                <w:rFonts w:ascii="Calibri" w:hAnsi="Calibri"/>
                <w:sz w:val="22"/>
                <w:lang w:val="pt-BR"/>
              </w:rPr>
            </w:pPr>
          </w:p>
        </w:tc>
      </w:tr>
      <w:tr w:rsidR="001173B8" w:rsidRPr="001D4FEF">
        <w:trPr>
          <w:jc w:val="center"/>
        </w:trPr>
        <w:tc>
          <w:tcPr>
            <w:tcW w:w="3060" w:type="dxa"/>
          </w:tcPr>
          <w:p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rsidR="001173B8" w:rsidRPr="001D4FEF" w:rsidRDefault="001173B8">
            <w:pPr>
              <w:pStyle w:val="Corpodetexto1"/>
              <w:jc w:val="center"/>
              <w:rPr>
                <w:rFonts w:ascii="Calibri" w:hAnsi="Calibri"/>
                <w:sz w:val="22"/>
                <w:lang w:val="pt-BR"/>
              </w:rPr>
            </w:pPr>
          </w:p>
        </w:tc>
        <w:tc>
          <w:tcPr>
            <w:tcW w:w="3150" w:type="dxa"/>
          </w:tcPr>
          <w:p w:rsidR="001173B8" w:rsidRPr="001D4FEF" w:rsidRDefault="001173B8">
            <w:pPr>
              <w:pStyle w:val="Corpodetexto1"/>
              <w:jc w:val="center"/>
              <w:rPr>
                <w:rFonts w:ascii="Calibri" w:hAnsi="Calibri"/>
                <w:sz w:val="22"/>
                <w:lang w:val="pt-BR"/>
              </w:rPr>
            </w:pPr>
          </w:p>
        </w:tc>
      </w:tr>
      <w:tr w:rsidR="001173B8" w:rsidRPr="001D4FEF">
        <w:trPr>
          <w:jc w:val="center"/>
        </w:trPr>
        <w:tc>
          <w:tcPr>
            <w:tcW w:w="3060" w:type="dxa"/>
          </w:tcPr>
          <w:p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rsidR="001173B8" w:rsidRPr="001D4FEF" w:rsidRDefault="001173B8">
            <w:pPr>
              <w:pStyle w:val="Corpodetexto1"/>
              <w:jc w:val="center"/>
              <w:rPr>
                <w:rFonts w:ascii="Calibri" w:hAnsi="Calibri"/>
                <w:sz w:val="22"/>
                <w:lang w:val="pt-BR"/>
              </w:rPr>
            </w:pPr>
          </w:p>
        </w:tc>
        <w:tc>
          <w:tcPr>
            <w:tcW w:w="3150" w:type="dxa"/>
          </w:tcPr>
          <w:p w:rsidR="001173B8" w:rsidRPr="001D4FEF" w:rsidRDefault="001173B8">
            <w:pPr>
              <w:pStyle w:val="Corpodetexto1"/>
              <w:jc w:val="center"/>
              <w:rPr>
                <w:rFonts w:ascii="Calibri" w:hAnsi="Calibri"/>
                <w:sz w:val="22"/>
                <w:lang w:val="pt-BR"/>
              </w:rPr>
            </w:pPr>
          </w:p>
        </w:tc>
      </w:tr>
      <w:tr w:rsidR="00E61FFE" w:rsidRPr="001D4FEF" w:rsidTr="008B4EB7">
        <w:trPr>
          <w:jc w:val="center"/>
        </w:trPr>
        <w:tc>
          <w:tcPr>
            <w:tcW w:w="3060" w:type="dxa"/>
          </w:tcPr>
          <w:p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rsidR="00E61FFE" w:rsidRPr="001D4FEF" w:rsidRDefault="00E61FFE" w:rsidP="008B4EB7">
            <w:pPr>
              <w:pStyle w:val="Corpodetexto1"/>
              <w:jc w:val="center"/>
              <w:rPr>
                <w:rFonts w:ascii="Calibri" w:hAnsi="Calibri"/>
                <w:sz w:val="22"/>
                <w:lang w:val="pt-BR"/>
              </w:rPr>
            </w:pPr>
          </w:p>
        </w:tc>
        <w:tc>
          <w:tcPr>
            <w:tcW w:w="3150" w:type="dxa"/>
          </w:tcPr>
          <w:p w:rsidR="00E61FFE" w:rsidRPr="001D4FEF" w:rsidRDefault="00E61FFE" w:rsidP="008B4EB7">
            <w:pPr>
              <w:pStyle w:val="Corpodetexto1"/>
              <w:jc w:val="center"/>
              <w:rPr>
                <w:rFonts w:ascii="Calibri" w:hAnsi="Calibri"/>
                <w:sz w:val="22"/>
                <w:lang w:val="pt-BR"/>
              </w:rPr>
            </w:pPr>
          </w:p>
        </w:tc>
      </w:tr>
      <w:tr w:rsidR="00DB1351" w:rsidRPr="001D4FEF" w:rsidTr="008B4EB7">
        <w:trPr>
          <w:jc w:val="center"/>
        </w:trPr>
        <w:tc>
          <w:tcPr>
            <w:tcW w:w="3060" w:type="dxa"/>
          </w:tcPr>
          <w:p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rsidR="00DB1351" w:rsidRPr="001D4FEF" w:rsidRDefault="00DB1351" w:rsidP="008B4EB7">
            <w:pPr>
              <w:pStyle w:val="Corpodetexto1"/>
              <w:jc w:val="center"/>
              <w:rPr>
                <w:rFonts w:ascii="Calibri" w:hAnsi="Calibri"/>
                <w:sz w:val="22"/>
                <w:lang w:val="pt-BR"/>
              </w:rPr>
            </w:pPr>
          </w:p>
        </w:tc>
        <w:tc>
          <w:tcPr>
            <w:tcW w:w="3150" w:type="dxa"/>
          </w:tcPr>
          <w:p w:rsidR="00DB1351" w:rsidRPr="001D4FEF" w:rsidRDefault="00DB1351" w:rsidP="008B4EB7">
            <w:pPr>
              <w:pStyle w:val="Corpodetexto1"/>
              <w:jc w:val="center"/>
              <w:rPr>
                <w:rFonts w:ascii="Calibri" w:hAnsi="Calibri"/>
                <w:sz w:val="22"/>
                <w:lang w:val="pt-BR"/>
              </w:rPr>
            </w:pPr>
          </w:p>
        </w:tc>
      </w:tr>
      <w:tr w:rsidR="00B20DA1" w:rsidRPr="001D4FEF" w:rsidTr="00562868">
        <w:trPr>
          <w:jc w:val="center"/>
        </w:trPr>
        <w:tc>
          <w:tcPr>
            <w:tcW w:w="3060" w:type="dxa"/>
          </w:tcPr>
          <w:p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rsidR="00B20DA1" w:rsidRPr="001D4FEF" w:rsidRDefault="00B20DA1" w:rsidP="00562868">
            <w:pPr>
              <w:pStyle w:val="Corpodetexto"/>
              <w:ind w:left="0"/>
              <w:jc w:val="both"/>
              <w:rPr>
                <w:rFonts w:ascii="Calibri" w:hAnsi="Calibri"/>
                <w:sz w:val="22"/>
                <w:lang w:val="pt-BR"/>
              </w:rPr>
            </w:pPr>
          </w:p>
        </w:tc>
        <w:tc>
          <w:tcPr>
            <w:tcW w:w="3150" w:type="dxa"/>
          </w:tcPr>
          <w:p w:rsidR="00B20DA1" w:rsidRPr="001D4FEF" w:rsidRDefault="00B20DA1" w:rsidP="00562868">
            <w:pPr>
              <w:pStyle w:val="Corpodetexto1"/>
              <w:jc w:val="center"/>
              <w:rPr>
                <w:rFonts w:ascii="Calibri" w:hAnsi="Calibri"/>
                <w:sz w:val="22"/>
                <w:lang w:val="pt-BR"/>
              </w:rPr>
            </w:pPr>
          </w:p>
        </w:tc>
      </w:tr>
      <w:tr w:rsidR="001173B8" w:rsidRPr="001D4FEF">
        <w:trPr>
          <w:jc w:val="center"/>
        </w:trPr>
        <w:tc>
          <w:tcPr>
            <w:tcW w:w="3060" w:type="dxa"/>
          </w:tcPr>
          <w:p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rsidR="001173B8" w:rsidRPr="001D4FEF" w:rsidRDefault="001173B8" w:rsidP="00DB1351">
            <w:pPr>
              <w:pStyle w:val="Corpodetexto"/>
              <w:ind w:left="0"/>
              <w:jc w:val="both"/>
              <w:rPr>
                <w:rFonts w:ascii="Calibri" w:hAnsi="Calibri"/>
                <w:sz w:val="22"/>
                <w:lang w:val="pt-BR"/>
              </w:rPr>
            </w:pPr>
          </w:p>
        </w:tc>
        <w:tc>
          <w:tcPr>
            <w:tcW w:w="3150" w:type="dxa"/>
          </w:tcPr>
          <w:p w:rsidR="001173B8" w:rsidRPr="001D4FEF" w:rsidRDefault="001173B8" w:rsidP="00DB1351">
            <w:pPr>
              <w:pStyle w:val="Corpodetexto1"/>
              <w:jc w:val="center"/>
              <w:rPr>
                <w:rFonts w:ascii="Calibri" w:hAnsi="Calibri"/>
                <w:sz w:val="22"/>
                <w:lang w:val="pt-BR"/>
              </w:rPr>
            </w:pPr>
          </w:p>
        </w:tc>
      </w:tr>
    </w:tbl>
    <w:p w:rsidR="001173B8" w:rsidRPr="001D4FEF" w:rsidRDefault="001173B8" w:rsidP="008B4EB7">
      <w:pPr>
        <w:pStyle w:val="Ttulo2"/>
        <w:spacing w:before="360"/>
        <w:rPr>
          <w:rFonts w:ascii="Calibri" w:hAnsi="Calibri"/>
          <w:sz w:val="22"/>
          <w:lang w:val="pt-BR"/>
        </w:rPr>
      </w:pPr>
      <w:bookmarkStart w:id="71" w:name="_Toc78907502"/>
      <w:bookmarkEnd w:id="67"/>
      <w:bookmarkEnd w:id="68"/>
      <w:bookmarkEnd w:id="69"/>
      <w:bookmarkEnd w:id="70"/>
      <w:r w:rsidRPr="001D4FEF">
        <w:rPr>
          <w:rFonts w:ascii="Calibri" w:hAnsi="Calibri"/>
          <w:sz w:val="26"/>
          <w:lang w:val="pt-BR"/>
        </w:rPr>
        <w:t xml:space="preserve"> </w:t>
      </w:r>
      <w:bookmarkStart w:id="72" w:name="_Toc242451465"/>
      <w:r w:rsidR="008B4EB7" w:rsidRPr="001D4FEF">
        <w:rPr>
          <w:rFonts w:ascii="Calibri" w:hAnsi="Calibri"/>
          <w:sz w:val="22"/>
          <w:lang w:val="pt-BR"/>
        </w:rPr>
        <w:t>Riscos</w:t>
      </w:r>
      <w:bookmarkEnd w:id="72"/>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rsidTr="00F4479D">
        <w:tc>
          <w:tcPr>
            <w:tcW w:w="2031"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0379D">
            <w:pPr>
              <w:rPr>
                <w:rFonts w:ascii="Calibri" w:hAnsi="Calibri"/>
                <w:sz w:val="22"/>
                <w:lang w:val="pt-BR"/>
              </w:rPr>
            </w:pPr>
          </w:p>
        </w:tc>
        <w:tc>
          <w:tcPr>
            <w:tcW w:w="4683" w:type="dxa"/>
            <w:tcBorders>
              <w:top w:val="nil"/>
            </w:tcBorders>
          </w:tcPr>
          <w:p w:rsidR="0010379D" w:rsidRPr="001D4FEF" w:rsidRDefault="0010379D" w:rsidP="0010379D">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0379D">
            <w:pPr>
              <w:rPr>
                <w:rFonts w:ascii="Calibri" w:hAnsi="Calibri"/>
                <w:sz w:val="22"/>
                <w:lang w:val="pt-BR"/>
              </w:rPr>
            </w:pPr>
          </w:p>
        </w:tc>
        <w:tc>
          <w:tcPr>
            <w:tcW w:w="4683" w:type="dxa"/>
            <w:tcBorders>
              <w:top w:val="nil"/>
            </w:tcBorders>
          </w:tcPr>
          <w:p w:rsidR="0010379D" w:rsidRPr="001D4FEF" w:rsidRDefault="0010379D" w:rsidP="0010379D">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10379D" w:rsidRPr="001D4FEF" w:rsidRDefault="0010379D" w:rsidP="000B3506">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227DBD">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0B3506" w:rsidRPr="001D4FEF" w:rsidRDefault="000B3506" w:rsidP="00B20DA1">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B0575">
            <w:pPr>
              <w:rPr>
                <w:rFonts w:ascii="Calibri" w:hAnsi="Calibri"/>
                <w:sz w:val="22"/>
                <w:lang w:val="pt-BR"/>
              </w:rPr>
            </w:pPr>
          </w:p>
        </w:tc>
        <w:tc>
          <w:tcPr>
            <w:tcW w:w="4683" w:type="dxa"/>
            <w:tcBorders>
              <w:top w:val="nil"/>
            </w:tcBorders>
          </w:tcPr>
          <w:p w:rsidR="0010379D" w:rsidRPr="001D4FEF" w:rsidRDefault="0010379D" w:rsidP="001B0575">
            <w:pPr>
              <w:rPr>
                <w:rFonts w:ascii="Calibri" w:hAnsi="Calibri"/>
                <w:sz w:val="22"/>
                <w:lang w:val="pt-BR"/>
              </w:rPr>
            </w:pPr>
          </w:p>
        </w:tc>
      </w:tr>
    </w:tbl>
    <w:p w:rsidR="008B4EB7" w:rsidRPr="001D4FEF" w:rsidRDefault="008B4EB7" w:rsidP="008B4EB7">
      <w:pPr>
        <w:rPr>
          <w:lang w:val="pt-BR"/>
        </w:rPr>
      </w:pPr>
    </w:p>
    <w:p w:rsidR="008D289F" w:rsidRPr="001D4FEF" w:rsidRDefault="008D289F" w:rsidP="008B4EB7">
      <w:pPr>
        <w:rPr>
          <w:lang w:val="pt-BR"/>
        </w:rPr>
      </w:pPr>
    </w:p>
    <w:p w:rsidR="00562868" w:rsidRPr="001D4FEF" w:rsidRDefault="00562868">
      <w:pPr>
        <w:widowControl/>
        <w:spacing w:line="240" w:lineRule="auto"/>
        <w:rPr>
          <w:lang w:val="pt-BR"/>
        </w:rPr>
      </w:pPr>
      <w:r w:rsidRPr="001D4FEF">
        <w:rPr>
          <w:lang w:val="pt-BR"/>
        </w:rPr>
        <w:br w:type="page"/>
      </w:r>
    </w:p>
    <w:p w:rsidR="002732DA" w:rsidRPr="001D4FEF" w:rsidRDefault="002732DA" w:rsidP="008B4EB7">
      <w:pPr>
        <w:rPr>
          <w:lang w:val="pt-BR"/>
        </w:rPr>
      </w:pPr>
    </w:p>
    <w:p w:rsidR="008D289F" w:rsidRPr="001D4FEF" w:rsidRDefault="008D289F" w:rsidP="008D289F">
      <w:pPr>
        <w:pStyle w:val="Ttulo1"/>
        <w:rPr>
          <w:rFonts w:ascii="Calibri" w:hAnsi="Calibri"/>
          <w:sz w:val="26"/>
          <w:lang w:val="pt-BR"/>
        </w:rPr>
      </w:pPr>
      <w:bookmarkStart w:id="73" w:name="_Toc242451466"/>
      <w:r w:rsidRPr="001D4FEF">
        <w:rPr>
          <w:rFonts w:ascii="Calibri" w:hAnsi="Calibri"/>
          <w:sz w:val="26"/>
          <w:lang w:val="pt-BR"/>
        </w:rPr>
        <w:t>Requisitos de suspensão e retomada</w:t>
      </w:r>
      <w:bookmarkEnd w:id="73"/>
    </w:p>
    <w:p w:rsidR="008D289F" w:rsidRDefault="008D289F" w:rsidP="008B4EB7">
      <w:pPr>
        <w:rPr>
          <w:lang w:val="pt-BR"/>
        </w:rPr>
      </w:pPr>
    </w:p>
    <w:p w:rsidR="00B4741B" w:rsidRPr="00B4741B" w:rsidRDefault="00B4741B" w:rsidP="00B4741B">
      <w:pPr>
        <w:pStyle w:val="PargrafodaLista"/>
        <w:numPr>
          <w:ilvl w:val="0"/>
          <w:numId w:val="40"/>
        </w:numPr>
        <w:rPr>
          <w:sz w:val="22"/>
          <w:szCs w:val="22"/>
          <w:lang w:val="pt-BR"/>
        </w:rPr>
      </w:pPr>
      <w:r w:rsidRPr="00B4741B">
        <w:rPr>
          <w:sz w:val="22"/>
          <w:szCs w:val="22"/>
          <w:lang w:val="pt-BR"/>
        </w:rPr>
        <w:t>Suspensão:</w:t>
      </w:r>
    </w:p>
    <w:p w:rsidR="00B4741B" w:rsidRPr="00B4741B" w:rsidRDefault="00B4741B" w:rsidP="00B4741B">
      <w:pPr>
        <w:pStyle w:val="PargrafodaLista"/>
        <w:rPr>
          <w:sz w:val="22"/>
          <w:szCs w:val="22"/>
          <w:lang w:val="pt-BR"/>
        </w:rPr>
      </w:pPr>
    </w:p>
    <w:p w:rsidR="00B4741B" w:rsidRPr="00B4741B" w:rsidRDefault="00B4741B" w:rsidP="00B4741B">
      <w:pPr>
        <w:pStyle w:val="PargrafodaLista"/>
        <w:numPr>
          <w:ilvl w:val="0"/>
          <w:numId w:val="41"/>
        </w:numPr>
        <w:rPr>
          <w:sz w:val="22"/>
          <w:szCs w:val="22"/>
          <w:lang w:val="pt-BR"/>
        </w:rPr>
      </w:pPr>
      <w:r w:rsidRPr="00B4741B">
        <w:rPr>
          <w:sz w:val="22"/>
          <w:szCs w:val="22"/>
          <w:lang w:val="pt-BR"/>
        </w:rPr>
        <w:t>Em caso de falta de luz</w:t>
      </w:r>
    </w:p>
    <w:p w:rsidR="00B4741B" w:rsidRPr="00B4741B" w:rsidRDefault="00B4741B" w:rsidP="00B4741B">
      <w:pPr>
        <w:pStyle w:val="PargrafodaLista"/>
        <w:numPr>
          <w:ilvl w:val="0"/>
          <w:numId w:val="41"/>
        </w:numPr>
        <w:rPr>
          <w:sz w:val="22"/>
          <w:szCs w:val="22"/>
          <w:lang w:val="pt-BR"/>
        </w:rPr>
      </w:pPr>
      <w:r w:rsidRPr="00B4741B">
        <w:rPr>
          <w:sz w:val="22"/>
          <w:szCs w:val="22"/>
          <w:lang w:val="pt-BR"/>
        </w:rPr>
        <w:t>Problema com hardware</w:t>
      </w:r>
    </w:p>
    <w:p w:rsidR="00B4741B" w:rsidRDefault="00B4741B" w:rsidP="00B4741B">
      <w:pPr>
        <w:pStyle w:val="PargrafodaLista"/>
        <w:numPr>
          <w:ilvl w:val="0"/>
          <w:numId w:val="41"/>
        </w:numPr>
        <w:rPr>
          <w:sz w:val="22"/>
          <w:szCs w:val="22"/>
          <w:lang w:val="pt-BR"/>
        </w:rPr>
      </w:pPr>
      <w:r>
        <w:rPr>
          <w:sz w:val="22"/>
          <w:szCs w:val="22"/>
          <w:lang w:val="pt-BR"/>
        </w:rPr>
        <w:t>Falha com banco de dados</w:t>
      </w:r>
    </w:p>
    <w:p w:rsidR="00B4741B" w:rsidRDefault="00B4741B" w:rsidP="00B4741B">
      <w:pPr>
        <w:rPr>
          <w:sz w:val="22"/>
          <w:szCs w:val="22"/>
          <w:lang w:val="pt-BR"/>
        </w:rPr>
      </w:pPr>
    </w:p>
    <w:p w:rsidR="00B4741B" w:rsidRPr="00B4741B" w:rsidRDefault="00B4741B" w:rsidP="00B4741B">
      <w:pPr>
        <w:rPr>
          <w:sz w:val="22"/>
          <w:szCs w:val="22"/>
          <w:lang w:val="pt-BR"/>
        </w:rPr>
      </w:pPr>
    </w:p>
    <w:p w:rsidR="00B4741B" w:rsidRDefault="00B4741B" w:rsidP="00B4741B">
      <w:pPr>
        <w:pStyle w:val="PargrafodaLista"/>
        <w:numPr>
          <w:ilvl w:val="0"/>
          <w:numId w:val="40"/>
        </w:numPr>
        <w:rPr>
          <w:sz w:val="22"/>
          <w:szCs w:val="22"/>
          <w:lang w:val="pt-BR"/>
        </w:rPr>
      </w:pPr>
      <w:r>
        <w:rPr>
          <w:sz w:val="22"/>
          <w:szCs w:val="22"/>
          <w:lang w:val="pt-BR"/>
        </w:rPr>
        <w:t>Retomada:</w:t>
      </w:r>
    </w:p>
    <w:p w:rsidR="00B4741B" w:rsidRPr="00B4741B" w:rsidRDefault="00B4741B" w:rsidP="00B4741B">
      <w:pPr>
        <w:pStyle w:val="PargrafodaLista"/>
        <w:rPr>
          <w:sz w:val="22"/>
          <w:szCs w:val="22"/>
          <w:lang w:val="pt-BR"/>
        </w:rPr>
      </w:pPr>
    </w:p>
    <w:p w:rsidR="00B4741B" w:rsidRDefault="00B4741B" w:rsidP="00B4741B">
      <w:pPr>
        <w:pStyle w:val="PargrafodaLista"/>
        <w:widowControl/>
        <w:numPr>
          <w:ilvl w:val="0"/>
          <w:numId w:val="42"/>
        </w:numPr>
        <w:spacing w:line="240" w:lineRule="auto"/>
        <w:rPr>
          <w:sz w:val="22"/>
          <w:szCs w:val="22"/>
          <w:lang w:val="pt-BR"/>
        </w:rPr>
      </w:pPr>
      <w:r>
        <w:rPr>
          <w:sz w:val="22"/>
          <w:szCs w:val="22"/>
          <w:lang w:val="pt-BR"/>
        </w:rPr>
        <w:t>Salvar</w:t>
      </w:r>
      <w:r w:rsidR="00FE2F8F">
        <w:rPr>
          <w:sz w:val="22"/>
          <w:szCs w:val="22"/>
          <w:lang w:val="pt-BR"/>
        </w:rPr>
        <w:t xml:space="preserve"> as últimas alterações na aplicação</w:t>
      </w:r>
    </w:p>
    <w:p w:rsidR="00FE2F8F" w:rsidRPr="00B4741B" w:rsidRDefault="00FE2F8F" w:rsidP="00B4741B">
      <w:pPr>
        <w:pStyle w:val="PargrafodaLista"/>
        <w:widowControl/>
        <w:numPr>
          <w:ilvl w:val="0"/>
          <w:numId w:val="42"/>
        </w:numPr>
        <w:spacing w:line="240" w:lineRule="auto"/>
        <w:rPr>
          <w:sz w:val="22"/>
          <w:szCs w:val="22"/>
          <w:lang w:val="pt-BR"/>
        </w:rPr>
      </w:pPr>
      <w:r>
        <w:rPr>
          <w:sz w:val="22"/>
          <w:szCs w:val="22"/>
          <w:lang w:val="pt-BR"/>
        </w:rPr>
        <w:t>Salvar relatórios dos últimos teste.</w:t>
      </w:r>
    </w:p>
    <w:p w:rsidR="00562868" w:rsidRPr="001D4FEF" w:rsidRDefault="00562868" w:rsidP="008B4EB7">
      <w:pPr>
        <w:rPr>
          <w:lang w:val="pt-BR"/>
        </w:rPr>
      </w:pPr>
    </w:p>
    <w:p w:rsidR="008B4EB7" w:rsidRPr="001D4FEF" w:rsidRDefault="00562868" w:rsidP="009960B3">
      <w:pPr>
        <w:pStyle w:val="Ttulo1"/>
        <w:rPr>
          <w:rFonts w:ascii="Calibri" w:hAnsi="Calibri"/>
          <w:sz w:val="26"/>
          <w:lang w:val="pt-BR"/>
        </w:rPr>
      </w:pPr>
      <w:bookmarkStart w:id="74" w:name="_Toc242451467"/>
      <w:r w:rsidRPr="001D4FEF">
        <w:rPr>
          <w:rFonts w:ascii="Calibri" w:hAnsi="Calibri"/>
          <w:sz w:val="26"/>
          <w:lang w:val="pt-BR"/>
        </w:rPr>
        <w:t>Matriz de rastreabilidade</w:t>
      </w:r>
      <w:bookmarkEnd w:id="74"/>
    </w:p>
    <w:p w:rsidR="00FE2F8F" w:rsidRDefault="00FE2F8F" w:rsidP="00FE2F8F">
      <w:pPr>
        <w:rPr>
          <w:rFonts w:ascii="Calibri" w:hAnsi="Calibri"/>
          <w:b/>
          <w:sz w:val="26"/>
          <w:lang w:val="pt-BR"/>
        </w:rPr>
      </w:pPr>
    </w:p>
    <w:p w:rsidR="00562868" w:rsidRPr="00FE2F8F" w:rsidRDefault="00FE2F8F" w:rsidP="00FE2F8F">
      <w:pPr>
        <w:rPr>
          <w:lang w:val="pt-BR"/>
        </w:rPr>
      </w:pPr>
      <w:r w:rsidRPr="00FE2F8F">
        <w:rPr>
          <w:rFonts w:ascii="Calibri" w:hAnsi="Calibri"/>
          <w:sz w:val="26"/>
          <w:lang w:val="pt-BR"/>
        </w:rPr>
        <w:t>Para</w:t>
      </w:r>
      <w:r>
        <w:rPr>
          <w:rFonts w:ascii="Calibri" w:hAnsi="Calibri"/>
          <w:sz w:val="26"/>
          <w:lang w:val="pt-BR"/>
        </w:rPr>
        <w:t xml:space="preserve"> todos os teste é necessário estar autenti</w:t>
      </w:r>
      <w:r w:rsidRPr="00FE2F8F">
        <w:rPr>
          <w:rFonts w:ascii="Calibri" w:hAnsi="Calibri"/>
          <w:sz w:val="26"/>
          <w:lang w:val="pt-BR"/>
        </w:rPr>
        <w:t xml:space="preserve">cado na aplicação. </w:t>
      </w:r>
      <w:r w:rsidR="00562868" w:rsidRPr="001D4FEF">
        <w:br w:type="page"/>
      </w:r>
    </w:p>
    <w:p w:rsidR="00FE2F8F" w:rsidRPr="001D4FEF" w:rsidRDefault="00FE2F8F">
      <w:pPr>
        <w:widowControl/>
        <w:spacing w:line="240" w:lineRule="auto"/>
      </w:pPr>
    </w:p>
    <w:p w:rsidR="0081191E" w:rsidRPr="001D4FEF" w:rsidRDefault="0081191E" w:rsidP="0081191E">
      <w:pPr>
        <w:pStyle w:val="Ttulo1"/>
        <w:rPr>
          <w:rFonts w:ascii="Calibri" w:hAnsi="Calibri"/>
          <w:sz w:val="26"/>
          <w:lang w:val="pt-BR"/>
        </w:rPr>
      </w:pPr>
      <w:bookmarkStart w:id="75" w:name="_Toc242451468"/>
      <w:r w:rsidRPr="001D4FEF">
        <w:rPr>
          <w:rFonts w:ascii="Calibri" w:hAnsi="Calibri"/>
          <w:sz w:val="26"/>
          <w:lang w:val="pt-BR"/>
        </w:rPr>
        <w:t>Responsabilidades</w:t>
      </w:r>
      <w:bookmarkEnd w:id="75"/>
    </w:p>
    <w:p w:rsidR="009960B3" w:rsidRPr="001D4FEF" w:rsidRDefault="009960B3" w:rsidP="008B4EB7">
      <w:pPr>
        <w:rPr>
          <w:lang w:val="pt-BR"/>
        </w:rPr>
      </w:pPr>
    </w:p>
    <w:tbl>
      <w:tblPr>
        <w:tblW w:w="0" w:type="auto"/>
        <w:jc w:val="center"/>
        <w:tblLayout w:type="fixed"/>
        <w:tblLook w:val="0000" w:firstRow="0" w:lastRow="0" w:firstColumn="0" w:lastColumn="0" w:noHBand="0" w:noVBand="0"/>
      </w:tblPr>
      <w:tblGrid>
        <w:gridCol w:w="2448"/>
        <w:gridCol w:w="2700"/>
        <w:gridCol w:w="4140"/>
      </w:tblGrid>
      <w:tr w:rsidR="00C167D2" w:rsidTr="00FE2F8F">
        <w:trPr>
          <w:cantSplit/>
          <w:jc w:val="center"/>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Humanos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Trabalhador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Mínimos Recomendados</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Responsabilidades Específicas ou Comentários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E433F1" w:rsidP="00FE2F8F">
            <w:pPr>
              <w:pStyle w:val="Corpodetexto20"/>
              <w:rPr>
                <w:sz w:val="22"/>
                <w:lang w:val="pt-BR"/>
              </w:rPr>
            </w:pPr>
            <w:r>
              <w:rPr>
                <w:sz w:val="22"/>
                <w:lang w:val="pt-BR"/>
              </w:rPr>
              <w:t>Gerente de Teste</w:t>
            </w:r>
          </w:p>
          <w:p w:rsidR="00E433F1" w:rsidRDefault="00E433F1" w:rsidP="00FE2F8F">
            <w:pPr>
              <w:pStyle w:val="Corpodetexto20"/>
              <w:rPr>
                <w:sz w:val="22"/>
                <w:lang w:val="pt-BR"/>
              </w:rPr>
            </w:pPr>
          </w:p>
          <w:p w:rsidR="00C167D2" w:rsidRDefault="00C167D2" w:rsidP="00FE2F8F">
            <w:pPr>
              <w:pStyle w:val="Corpodetexto20"/>
              <w:rPr>
                <w:sz w:val="22"/>
                <w:lang w:val="pt-BR"/>
              </w:rPr>
            </w:pPr>
            <w:r>
              <w:rPr>
                <w:sz w:val="22"/>
                <w:lang w:val="pt-BR"/>
              </w:rPr>
              <w:t>Gerente do Projeto de Teste</w:t>
            </w:r>
          </w:p>
          <w:p w:rsidR="00C167D2" w:rsidRDefault="00C167D2" w:rsidP="00C167D2">
            <w:pPr>
              <w:pStyle w:val="Corpodetexto20"/>
              <w:rPr>
                <w:sz w:val="22"/>
                <w:lang w:val="pt-BR"/>
              </w:rPr>
            </w:pPr>
            <w:r>
              <w:rPr>
                <w:sz w:val="22"/>
                <w:lang w:val="pt-BR"/>
              </w:rPr>
              <w:t>Analista de Teste</w:t>
            </w:r>
          </w:p>
          <w:p w:rsidR="00C167D2" w:rsidRDefault="00C167D2" w:rsidP="00FE2F8F">
            <w:pPr>
              <w:pStyle w:val="Corpodetexto20"/>
              <w:rPr>
                <w:sz w:val="22"/>
                <w:lang w:val="pt-BR"/>
              </w:rPr>
            </w:pP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Joanna </w:t>
            </w:r>
            <w:proofErr w:type="spellStart"/>
            <w:r>
              <w:rPr>
                <w:sz w:val="22"/>
                <w:lang w:val="pt-BR"/>
              </w:rPr>
              <w:t>Maressith</w:t>
            </w:r>
            <w:proofErr w:type="spellEnd"/>
          </w:p>
        </w:tc>
        <w:tc>
          <w:tcPr>
            <w:tcW w:w="414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Fornece </w:t>
            </w:r>
            <w:r w:rsidR="00E433F1">
              <w:rPr>
                <w:sz w:val="22"/>
                <w:lang w:val="pt-BR"/>
              </w:rPr>
              <w:t>suporte</w:t>
            </w:r>
            <w:r>
              <w:rPr>
                <w:sz w:val="22"/>
                <w:lang w:val="pt-BR"/>
              </w:rPr>
              <w:t xml:space="preserve"> gerencial. </w:t>
            </w:r>
          </w:p>
          <w:p w:rsidR="00E433F1" w:rsidRDefault="00E433F1" w:rsidP="00E433F1">
            <w:pPr>
              <w:pStyle w:val="Corpodetexto20"/>
              <w:rPr>
                <w:sz w:val="22"/>
                <w:lang w:val="pt-BR"/>
              </w:rPr>
            </w:pPr>
            <w:r>
              <w:rPr>
                <w:sz w:val="22"/>
                <w:lang w:val="pt-BR"/>
              </w:rPr>
              <w:t>Identifica, prioriza, e implementa os casos de teste.</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2"/>
              </w:numPr>
              <w:rPr>
                <w:sz w:val="22"/>
                <w:lang w:val="pt-BR"/>
              </w:rPr>
            </w:pPr>
            <w:r>
              <w:rPr>
                <w:sz w:val="22"/>
                <w:lang w:val="pt-BR"/>
              </w:rPr>
              <w:t>Provê</w:t>
            </w:r>
            <w:r w:rsidR="00C167D2">
              <w:rPr>
                <w:sz w:val="22"/>
                <w:lang w:val="pt-BR"/>
              </w:rPr>
              <w:t xml:space="preserve"> direcionamento técnico</w:t>
            </w:r>
          </w:p>
          <w:p w:rsidR="00C167D2" w:rsidRDefault="00E433F1" w:rsidP="00E433F1">
            <w:pPr>
              <w:pStyle w:val="Corpodetexto20"/>
              <w:numPr>
                <w:ilvl w:val="0"/>
                <w:numId w:val="32"/>
              </w:numPr>
              <w:rPr>
                <w:sz w:val="22"/>
                <w:lang w:val="pt-BR"/>
              </w:rPr>
            </w:pPr>
            <w:r>
              <w:rPr>
                <w:sz w:val="22"/>
                <w:lang w:val="pt-BR"/>
              </w:rPr>
              <w:t>Fornece</w:t>
            </w:r>
            <w:r w:rsidR="00C167D2">
              <w:rPr>
                <w:sz w:val="22"/>
                <w:lang w:val="pt-BR"/>
              </w:rPr>
              <w:t xml:space="preserve"> relatórios de gerenciamento</w:t>
            </w:r>
          </w:p>
          <w:p w:rsidR="00E433F1" w:rsidRDefault="00E433F1" w:rsidP="00E433F1">
            <w:pPr>
              <w:pStyle w:val="Corpodetexto20"/>
              <w:numPr>
                <w:ilvl w:val="0"/>
                <w:numId w:val="32"/>
              </w:numPr>
              <w:rPr>
                <w:sz w:val="22"/>
                <w:lang w:val="pt-BR"/>
              </w:rPr>
            </w:pPr>
            <w:r>
              <w:rPr>
                <w:sz w:val="22"/>
                <w:lang w:val="pt-BR"/>
              </w:rPr>
              <w:t>Gera o plano de teste</w:t>
            </w:r>
          </w:p>
          <w:p w:rsidR="00E433F1" w:rsidRDefault="00E433F1" w:rsidP="00E433F1">
            <w:pPr>
              <w:pStyle w:val="Corpodetexto20"/>
              <w:numPr>
                <w:ilvl w:val="0"/>
                <w:numId w:val="32"/>
              </w:numPr>
              <w:rPr>
                <w:sz w:val="22"/>
                <w:lang w:val="pt-BR"/>
              </w:rPr>
            </w:pPr>
            <w:r>
              <w:rPr>
                <w:sz w:val="22"/>
                <w:lang w:val="pt-BR"/>
              </w:rPr>
              <w:t>Cria o modelo de teste</w:t>
            </w:r>
          </w:p>
          <w:p w:rsidR="00E433F1" w:rsidRDefault="00E433F1" w:rsidP="00E433F1">
            <w:pPr>
              <w:pStyle w:val="Corpodetexto20"/>
              <w:numPr>
                <w:ilvl w:val="0"/>
                <w:numId w:val="32"/>
              </w:numPr>
              <w:rPr>
                <w:sz w:val="22"/>
                <w:lang w:val="pt-BR"/>
              </w:rPr>
            </w:pPr>
            <w:r>
              <w:rPr>
                <w:sz w:val="22"/>
                <w:lang w:val="pt-BR"/>
              </w:rPr>
              <w:t>Documentar solicitações de mudança</w:t>
            </w:r>
          </w:p>
        </w:tc>
      </w:tr>
      <w:tr w:rsidR="00C167D2" w:rsidTr="004101B8">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C167D2" w:rsidP="00C167D2">
            <w:pPr>
              <w:pStyle w:val="Corpodetexto20"/>
              <w:rPr>
                <w:sz w:val="22"/>
                <w:lang w:val="pt-BR"/>
              </w:rPr>
            </w:pPr>
            <w:r>
              <w:rPr>
                <w:sz w:val="22"/>
                <w:lang w:val="pt-BR"/>
              </w:rPr>
              <w:t>Analista de Teste</w:t>
            </w:r>
          </w:p>
          <w:p w:rsidR="00C167D2" w:rsidRDefault="00C167D2" w:rsidP="00C167D2">
            <w:pPr>
              <w:pStyle w:val="Corpodetexto20"/>
              <w:rPr>
                <w:sz w:val="22"/>
                <w:lang w:val="pt-BR"/>
              </w:rPr>
            </w:pPr>
          </w:p>
          <w:p w:rsidR="00C167D2" w:rsidRDefault="00C167D2" w:rsidP="00C167D2">
            <w:pPr>
              <w:pStyle w:val="Corpodetexto20"/>
              <w:rPr>
                <w:sz w:val="22"/>
                <w:lang w:val="pt-BR"/>
              </w:rPr>
            </w:pPr>
            <w:r>
              <w:rPr>
                <w:sz w:val="22"/>
                <w:lang w:val="pt-BR"/>
              </w:rPr>
              <w:t>Testador</w:t>
            </w: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Eudes </w:t>
            </w:r>
            <w:proofErr w:type="spellStart"/>
            <w:r>
              <w:rPr>
                <w:sz w:val="22"/>
                <w:lang w:val="pt-BR"/>
              </w:rPr>
              <w:t>Tarquino</w:t>
            </w:r>
            <w:proofErr w:type="spellEnd"/>
          </w:p>
        </w:tc>
        <w:tc>
          <w:tcPr>
            <w:tcW w:w="4140" w:type="dxa"/>
            <w:tcBorders>
              <w:top w:val="single" w:sz="6"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3"/>
              </w:numPr>
              <w:rPr>
                <w:sz w:val="22"/>
                <w:lang w:val="pt-BR"/>
              </w:rPr>
            </w:pPr>
            <w:r>
              <w:rPr>
                <w:sz w:val="22"/>
                <w:lang w:val="pt-BR"/>
              </w:rPr>
              <w:t>Gera</w:t>
            </w:r>
            <w:r w:rsidR="00C167D2">
              <w:rPr>
                <w:sz w:val="22"/>
                <w:lang w:val="pt-BR"/>
              </w:rPr>
              <w:t xml:space="preserve">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C167D2" w:rsidRPr="00E433F1" w:rsidRDefault="00E433F1" w:rsidP="00E433F1">
            <w:pPr>
              <w:pStyle w:val="Corpodetexto20"/>
              <w:numPr>
                <w:ilvl w:val="0"/>
                <w:numId w:val="33"/>
              </w:numPr>
              <w:rPr>
                <w:sz w:val="22"/>
                <w:lang w:val="pt-BR"/>
              </w:rPr>
            </w:pPr>
            <w:r>
              <w:rPr>
                <w:sz w:val="22"/>
                <w:lang w:val="pt-BR"/>
              </w:rPr>
              <w:t>Cria</w:t>
            </w:r>
            <w:r w:rsidR="00C167D2">
              <w:rPr>
                <w:sz w:val="22"/>
                <w:lang w:val="pt-BR"/>
              </w:rPr>
              <w:t xml:space="preserve"> o modelo de teste</w:t>
            </w:r>
          </w:p>
        </w:tc>
      </w:tr>
      <w:tr w:rsidR="00C167D2" w:rsidTr="004101B8">
        <w:trPr>
          <w:cantSplit/>
          <w:trHeight w:val="40"/>
          <w:jc w:val="center"/>
        </w:trPr>
        <w:tc>
          <w:tcPr>
            <w:tcW w:w="2448"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 xml:space="preserve">Administrador do Sistema de Teste </w:t>
            </w:r>
          </w:p>
          <w:p w:rsidR="00C167D2" w:rsidRDefault="00C167D2" w:rsidP="00FE2F8F">
            <w:pPr>
              <w:pStyle w:val="Corpodetexto20"/>
              <w:rPr>
                <w:sz w:val="22"/>
                <w:lang w:val="pt-BR"/>
              </w:rPr>
            </w:pPr>
          </w:p>
          <w:p w:rsidR="00C167D2" w:rsidRDefault="00C167D2" w:rsidP="00FE2F8F">
            <w:pPr>
              <w:pStyle w:val="Corpodetexto20"/>
              <w:rPr>
                <w:sz w:val="22"/>
                <w:lang w:val="pt-BR"/>
              </w:rPr>
            </w:pPr>
            <w:r>
              <w:rPr>
                <w:sz w:val="22"/>
                <w:lang w:val="pt-BR"/>
              </w:rPr>
              <w:t>Testador</w:t>
            </w:r>
          </w:p>
        </w:tc>
        <w:tc>
          <w:tcPr>
            <w:tcW w:w="2700" w:type="dxa"/>
            <w:tcBorders>
              <w:top w:val="single" w:sz="6" w:space="0" w:color="auto"/>
              <w:bottom w:val="single" w:sz="4" w:space="0" w:color="auto"/>
              <w:right w:val="single" w:sz="6" w:space="0" w:color="auto"/>
            </w:tcBorders>
          </w:tcPr>
          <w:p w:rsidR="00C167D2" w:rsidRDefault="00E433F1" w:rsidP="00FE2F8F">
            <w:pPr>
              <w:pStyle w:val="Corpodetexto20"/>
              <w:rPr>
                <w:sz w:val="22"/>
                <w:lang w:val="pt-BR"/>
              </w:rPr>
            </w:pPr>
            <w:r>
              <w:rPr>
                <w:sz w:val="22"/>
                <w:lang w:val="pt-BR"/>
              </w:rPr>
              <w:t xml:space="preserve">Wallace </w:t>
            </w:r>
            <w:proofErr w:type="spellStart"/>
            <w:r>
              <w:rPr>
                <w:sz w:val="22"/>
                <w:lang w:val="pt-BR"/>
              </w:rPr>
              <w:t>Rooger</w:t>
            </w:r>
            <w:proofErr w:type="spellEnd"/>
          </w:p>
        </w:tc>
        <w:tc>
          <w:tcPr>
            <w:tcW w:w="4140"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C167D2" w:rsidRDefault="00E433F1" w:rsidP="00C167D2">
            <w:pPr>
              <w:pStyle w:val="Corpodetexto20"/>
              <w:numPr>
                <w:ilvl w:val="0"/>
                <w:numId w:val="34"/>
              </w:numPr>
              <w:rPr>
                <w:sz w:val="22"/>
                <w:lang w:val="pt-BR"/>
              </w:rPr>
            </w:pPr>
            <w:r>
              <w:rPr>
                <w:sz w:val="22"/>
                <w:lang w:val="pt-BR"/>
              </w:rPr>
              <w:t>Executar</w:t>
            </w:r>
            <w:r w:rsidR="00C167D2">
              <w:rPr>
                <w:sz w:val="22"/>
                <w:lang w:val="pt-BR"/>
              </w:rPr>
              <w:t xml:space="preserve"> os testes</w:t>
            </w:r>
          </w:p>
          <w:p w:rsidR="00C167D2" w:rsidRPr="00E433F1" w:rsidRDefault="00E433F1" w:rsidP="00E433F1">
            <w:pPr>
              <w:pStyle w:val="Corpodetexto20"/>
              <w:numPr>
                <w:ilvl w:val="0"/>
                <w:numId w:val="34"/>
              </w:numPr>
              <w:rPr>
                <w:sz w:val="22"/>
                <w:lang w:val="pt-BR"/>
              </w:rPr>
            </w:pPr>
            <w:r>
              <w:rPr>
                <w:sz w:val="22"/>
                <w:lang w:val="pt-BR"/>
              </w:rPr>
              <w:t>Registrar</w:t>
            </w:r>
            <w:r w:rsidR="00C167D2">
              <w:rPr>
                <w:sz w:val="22"/>
                <w:lang w:val="pt-BR"/>
              </w:rPr>
              <w:t xml:space="preserve"> os resultados</w:t>
            </w:r>
          </w:p>
        </w:tc>
      </w:tr>
      <w:tr w:rsidR="00C167D2" w:rsidTr="004101B8">
        <w:trPr>
          <w:cantSplit/>
          <w:jc w:val="center"/>
        </w:trPr>
        <w:tc>
          <w:tcPr>
            <w:tcW w:w="2448" w:type="dxa"/>
            <w:tcBorders>
              <w:top w:val="single" w:sz="4"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Testador</w:t>
            </w:r>
          </w:p>
        </w:tc>
        <w:tc>
          <w:tcPr>
            <w:tcW w:w="2700" w:type="dxa"/>
            <w:tcBorders>
              <w:top w:val="single" w:sz="4"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Fernando Nilo</w:t>
            </w:r>
          </w:p>
        </w:tc>
        <w:tc>
          <w:tcPr>
            <w:tcW w:w="4140" w:type="dxa"/>
            <w:tcBorders>
              <w:top w:val="single" w:sz="4"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E433F1" w:rsidRDefault="00E433F1" w:rsidP="00E433F1">
            <w:pPr>
              <w:pStyle w:val="Corpodetexto20"/>
              <w:numPr>
                <w:ilvl w:val="0"/>
                <w:numId w:val="33"/>
              </w:numPr>
              <w:rPr>
                <w:sz w:val="22"/>
                <w:lang w:val="pt-BR"/>
              </w:rPr>
            </w:pPr>
            <w:r>
              <w:rPr>
                <w:sz w:val="22"/>
                <w:lang w:val="pt-BR"/>
              </w:rPr>
              <w:t>Reestabelecer-se dos erros</w:t>
            </w:r>
          </w:p>
          <w:p w:rsidR="00C167D2" w:rsidRDefault="00E433F1" w:rsidP="00E433F1">
            <w:pPr>
              <w:pStyle w:val="Corpodetexto20"/>
              <w:numPr>
                <w:ilvl w:val="0"/>
                <w:numId w:val="33"/>
              </w:numPr>
              <w:rPr>
                <w:sz w:val="22"/>
                <w:lang w:val="pt-BR"/>
              </w:rPr>
            </w:pPr>
            <w:r>
              <w:rPr>
                <w:sz w:val="22"/>
                <w:lang w:val="pt-BR"/>
              </w:rPr>
              <w:t>Administrar</w:t>
            </w:r>
            <w:r w:rsidR="00C167D2">
              <w:rPr>
                <w:sz w:val="22"/>
                <w:lang w:val="pt-BR"/>
              </w:rPr>
              <w:t xml:space="preserve"> o sistema de gerenciamento teste</w:t>
            </w:r>
          </w:p>
          <w:p w:rsidR="00C167D2" w:rsidRDefault="00C167D2" w:rsidP="004101B8">
            <w:pPr>
              <w:pStyle w:val="Corpodetexto20"/>
              <w:ind w:left="360"/>
              <w:rPr>
                <w:sz w:val="22"/>
                <w:lang w:val="pt-BR"/>
              </w:rPr>
            </w:pPr>
          </w:p>
        </w:tc>
      </w:tr>
    </w:tbl>
    <w:p w:rsidR="002732DA" w:rsidRPr="001D4FEF" w:rsidRDefault="002732DA" w:rsidP="002732DA">
      <w:pPr>
        <w:pStyle w:val="Ttulo1"/>
        <w:rPr>
          <w:rFonts w:ascii="Calibri" w:hAnsi="Calibri"/>
          <w:sz w:val="26"/>
          <w:lang w:val="pt-BR"/>
        </w:rPr>
      </w:pPr>
      <w:bookmarkStart w:id="76" w:name="_Toc242451469"/>
      <w:r w:rsidRPr="001D4FEF">
        <w:rPr>
          <w:rFonts w:ascii="Calibri" w:hAnsi="Calibri"/>
          <w:sz w:val="26"/>
          <w:lang w:val="pt-BR"/>
        </w:rPr>
        <w:lastRenderedPageBreak/>
        <w:t>Necessidade treinamento da equipe</w:t>
      </w:r>
      <w:bookmarkEnd w:id="76"/>
    </w:p>
    <w:p w:rsidR="002732DA" w:rsidRDefault="002732DA" w:rsidP="002732DA">
      <w:pPr>
        <w:rPr>
          <w:lang w:val="pt-BR"/>
        </w:rPr>
      </w:pPr>
    </w:p>
    <w:p w:rsidR="004101B8" w:rsidRDefault="004101B8" w:rsidP="004101B8">
      <w:pPr>
        <w:pStyle w:val="PargrafodaLista"/>
        <w:numPr>
          <w:ilvl w:val="0"/>
          <w:numId w:val="39"/>
        </w:numPr>
        <w:rPr>
          <w:lang w:val="pt-BR"/>
        </w:rPr>
      </w:pPr>
      <w:r>
        <w:rPr>
          <w:lang w:val="pt-BR"/>
        </w:rPr>
        <w:t>Treinamento da equipe com a ferramenta GITHUB, que é o repositório do projeto.</w:t>
      </w:r>
    </w:p>
    <w:p w:rsidR="004101B8" w:rsidRPr="004101B8" w:rsidRDefault="004101B8" w:rsidP="004101B8">
      <w:pPr>
        <w:pStyle w:val="PargrafodaLista"/>
        <w:rPr>
          <w:lang w:val="pt-BR"/>
        </w:rPr>
      </w:pPr>
    </w:p>
    <w:p w:rsidR="001D4FEF" w:rsidRPr="001D4FEF" w:rsidRDefault="001D4FEF">
      <w:pPr>
        <w:widowControl/>
        <w:spacing w:line="240" w:lineRule="auto"/>
        <w:rPr>
          <w:lang w:val="pt-BR"/>
        </w:rPr>
      </w:pPr>
      <w:r w:rsidRPr="001D4FEF">
        <w:rPr>
          <w:lang w:val="pt-BR"/>
        </w:rPr>
        <w:br w:type="page"/>
      </w:r>
    </w:p>
    <w:p w:rsidR="001D4FEF" w:rsidRPr="001D4FEF" w:rsidRDefault="001D4FEF" w:rsidP="002732DA">
      <w:pPr>
        <w:rPr>
          <w:lang w:val="pt-BR"/>
        </w:rPr>
      </w:pPr>
    </w:p>
    <w:p w:rsidR="002732DA" w:rsidRPr="001D4FEF" w:rsidRDefault="002732DA" w:rsidP="002732DA">
      <w:pPr>
        <w:pStyle w:val="Ttulo1"/>
        <w:rPr>
          <w:rFonts w:ascii="Calibri" w:hAnsi="Calibri"/>
          <w:sz w:val="26"/>
          <w:lang w:val="pt-BR"/>
        </w:rPr>
      </w:pPr>
      <w:bookmarkStart w:id="77" w:name="_Toc242451470"/>
      <w:r w:rsidRPr="001D4FEF">
        <w:rPr>
          <w:rFonts w:ascii="Calibri" w:hAnsi="Calibri"/>
          <w:sz w:val="26"/>
          <w:lang w:val="pt-BR"/>
        </w:rPr>
        <w:t>Cobertura dos testes</w:t>
      </w:r>
      <w:bookmarkEnd w:id="77"/>
    </w:p>
    <w:p w:rsidR="002732DA" w:rsidRPr="001D4FEF" w:rsidRDefault="002732DA" w:rsidP="002732DA">
      <w:pPr>
        <w:rPr>
          <w:lang w:val="pt-BR"/>
        </w:rPr>
      </w:pPr>
    </w:p>
    <w:p w:rsidR="001D4FEF" w:rsidRPr="00171296" w:rsidRDefault="00171296">
      <w:pPr>
        <w:widowControl/>
        <w:spacing w:line="240" w:lineRule="auto"/>
        <w:rPr>
          <w:sz w:val="22"/>
          <w:szCs w:val="22"/>
          <w:lang w:val="pt-BR"/>
        </w:rPr>
      </w:pPr>
      <w:r w:rsidRPr="00171296">
        <w:rPr>
          <w:sz w:val="22"/>
          <w:szCs w:val="22"/>
          <w:lang w:val="pt-BR"/>
        </w:rPr>
        <w:t>Os casos</w:t>
      </w:r>
      <w:r>
        <w:rPr>
          <w:sz w:val="22"/>
          <w:szCs w:val="22"/>
          <w:lang w:val="pt-BR"/>
        </w:rPr>
        <w:t xml:space="preserve"> de teste foram baseados nos 28 casos de uso. Testando as diversas funcionalidades do mesmo.</w:t>
      </w:r>
      <w:r w:rsidR="001D4FEF" w:rsidRPr="00171296">
        <w:rPr>
          <w:sz w:val="22"/>
          <w:szCs w:val="22"/>
          <w:lang w:val="pt-BR"/>
        </w:rPr>
        <w:br w:type="page"/>
      </w:r>
    </w:p>
    <w:p w:rsidR="001173B8" w:rsidRDefault="001173B8" w:rsidP="001173B8">
      <w:pPr>
        <w:pStyle w:val="Ttulo1"/>
        <w:rPr>
          <w:rFonts w:ascii="Calibri" w:hAnsi="Calibri"/>
          <w:sz w:val="26"/>
          <w:lang w:val="pt-BR"/>
        </w:rPr>
      </w:pPr>
      <w:bookmarkStart w:id="78" w:name="_Toc242451471"/>
      <w:r w:rsidRPr="001D4FEF">
        <w:rPr>
          <w:rFonts w:ascii="Calibri" w:hAnsi="Calibri"/>
          <w:sz w:val="26"/>
          <w:lang w:val="pt-BR"/>
        </w:rPr>
        <w:lastRenderedPageBreak/>
        <w:t>Cronograma</w:t>
      </w:r>
      <w:bookmarkEnd w:id="71"/>
      <w:bookmarkEnd w:id="78"/>
    </w:p>
    <w:p w:rsidR="00D12AFA" w:rsidRDefault="00D12AFA" w:rsidP="00D12AFA">
      <w:pPr>
        <w:rPr>
          <w:lang w:val="pt-BR"/>
        </w:rPr>
      </w:pPr>
    </w:p>
    <w:p w:rsidR="00D12AFA" w:rsidRDefault="00D12AFA" w:rsidP="00D12AFA">
      <w:pPr>
        <w:rPr>
          <w:lang w:val="pt-BR"/>
        </w:rPr>
      </w:pPr>
    </w:p>
    <w:p w:rsidR="00D12AFA" w:rsidRDefault="00D12AFA" w:rsidP="00D12AFA">
      <w:pPr>
        <w:rPr>
          <w:lang w:val="pt-BR"/>
        </w:rPr>
      </w:pPr>
    </w:p>
    <w:p w:rsidR="00D12AFA" w:rsidRPr="00D12AFA" w:rsidRDefault="00D12AFA" w:rsidP="00D12AFA">
      <w:pPr>
        <w:rPr>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948"/>
        <w:gridCol w:w="1945"/>
      </w:tblGrid>
      <w:tr w:rsidR="009E5FD8" w:rsidTr="00D12AFA">
        <w:trPr>
          <w:trHeight w:val="523"/>
          <w:jc w:val="center"/>
        </w:trPr>
        <w:tc>
          <w:tcPr>
            <w:tcW w:w="2900" w:type="dxa"/>
            <w:shd w:val="clear" w:color="auto" w:fill="FFFF00"/>
          </w:tcPr>
          <w:p w:rsidR="009E5FD8" w:rsidRPr="00AE49D8" w:rsidRDefault="00D12AFA" w:rsidP="00FE2F8F">
            <w:pPr>
              <w:pStyle w:val="Corpodetexto1"/>
              <w:jc w:val="center"/>
              <w:rPr>
                <w:b/>
                <w:sz w:val="22"/>
                <w:lang w:val="pt-BR"/>
              </w:rPr>
            </w:pPr>
            <w:r w:rsidRPr="00AE49D8">
              <w:rPr>
                <w:b/>
                <w:sz w:val="22"/>
                <w:lang w:val="pt-BR"/>
              </w:rPr>
              <w:t>Fluxo de teste</w:t>
            </w:r>
          </w:p>
        </w:tc>
        <w:tc>
          <w:tcPr>
            <w:tcW w:w="1948"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Início</w:t>
            </w:r>
          </w:p>
        </w:tc>
        <w:tc>
          <w:tcPr>
            <w:tcW w:w="1945"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Término</w:t>
            </w:r>
          </w:p>
        </w:tc>
      </w:tr>
      <w:tr w:rsidR="009E5FD8" w:rsidTr="00D12AFA">
        <w:trPr>
          <w:trHeight w:val="542"/>
          <w:jc w:val="center"/>
        </w:trPr>
        <w:tc>
          <w:tcPr>
            <w:tcW w:w="2900" w:type="dxa"/>
          </w:tcPr>
          <w:p w:rsidR="009E5FD8" w:rsidRDefault="000B63C0" w:rsidP="00FE2F8F">
            <w:pPr>
              <w:pStyle w:val="Corpodetexto1"/>
              <w:rPr>
                <w:sz w:val="22"/>
                <w:lang w:val="pt-BR"/>
              </w:rPr>
            </w:pPr>
            <w:r>
              <w:rPr>
                <w:sz w:val="22"/>
                <w:lang w:val="pt-BR"/>
              </w:rPr>
              <w:t>C</w:t>
            </w:r>
            <w:r w:rsidR="00AE49D8">
              <w:rPr>
                <w:sz w:val="22"/>
                <w:lang w:val="pt-BR"/>
              </w:rPr>
              <w:t xml:space="preserve">ronograma </w:t>
            </w:r>
          </w:p>
        </w:tc>
        <w:tc>
          <w:tcPr>
            <w:tcW w:w="1948" w:type="dxa"/>
          </w:tcPr>
          <w:p w:rsidR="009E5FD8" w:rsidRDefault="000B63C0" w:rsidP="00FE2F8F">
            <w:pPr>
              <w:pStyle w:val="Corpodetexto1"/>
              <w:jc w:val="right"/>
              <w:rPr>
                <w:sz w:val="22"/>
                <w:lang w:val="pt-BR"/>
              </w:rPr>
            </w:pPr>
            <w:r>
              <w:rPr>
                <w:sz w:val="22"/>
                <w:lang w:val="pt-BR"/>
              </w:rPr>
              <w:t>09</w:t>
            </w:r>
            <w:r w:rsidR="00AE49D8">
              <w:rPr>
                <w:sz w:val="22"/>
                <w:lang w:val="pt-BR"/>
              </w:rPr>
              <w:t>/10/2013</w:t>
            </w:r>
          </w:p>
        </w:tc>
        <w:tc>
          <w:tcPr>
            <w:tcW w:w="1945" w:type="dxa"/>
          </w:tcPr>
          <w:p w:rsidR="009E5FD8" w:rsidRDefault="00AE49D8" w:rsidP="00FE2F8F">
            <w:pPr>
              <w:pStyle w:val="Corpodetexto1"/>
              <w:jc w:val="right"/>
              <w:rPr>
                <w:sz w:val="22"/>
                <w:lang w:val="pt-BR"/>
              </w:rPr>
            </w:pPr>
            <w:r>
              <w:rPr>
                <w:sz w:val="22"/>
                <w:lang w:val="pt-BR"/>
              </w:rPr>
              <w:t>10/10/2013</w:t>
            </w:r>
          </w:p>
        </w:tc>
      </w:tr>
      <w:tr w:rsidR="009E5FD8" w:rsidTr="00D12AFA">
        <w:trPr>
          <w:trHeight w:val="542"/>
          <w:jc w:val="center"/>
        </w:trPr>
        <w:tc>
          <w:tcPr>
            <w:tcW w:w="2900" w:type="dxa"/>
          </w:tcPr>
          <w:p w:rsidR="009E5FD8" w:rsidRDefault="00AE49D8" w:rsidP="00AE49D8">
            <w:pPr>
              <w:pStyle w:val="Corpodetexto1"/>
              <w:rPr>
                <w:sz w:val="22"/>
                <w:lang w:val="pt-BR"/>
              </w:rPr>
            </w:pPr>
            <w:r>
              <w:rPr>
                <w:sz w:val="22"/>
                <w:lang w:val="pt-BR"/>
              </w:rPr>
              <w:t>Planejar Teste</w:t>
            </w:r>
          </w:p>
        </w:tc>
        <w:tc>
          <w:tcPr>
            <w:tcW w:w="1948" w:type="dxa"/>
          </w:tcPr>
          <w:p w:rsidR="009E5FD8" w:rsidRDefault="00F555AA" w:rsidP="00FE2F8F">
            <w:pPr>
              <w:pStyle w:val="Corpodetexto1"/>
              <w:jc w:val="right"/>
              <w:rPr>
                <w:sz w:val="22"/>
                <w:lang w:val="pt-BR"/>
              </w:rPr>
            </w:pPr>
            <w:r>
              <w:rPr>
                <w:sz w:val="22"/>
                <w:lang w:val="pt-BR"/>
              </w:rPr>
              <w:t>10</w:t>
            </w:r>
            <w:r w:rsidR="00AE49D8">
              <w:rPr>
                <w:sz w:val="22"/>
                <w:lang w:val="pt-BR"/>
              </w:rPr>
              <w:t>/10/2013</w:t>
            </w:r>
          </w:p>
        </w:tc>
        <w:tc>
          <w:tcPr>
            <w:tcW w:w="1945" w:type="dxa"/>
          </w:tcPr>
          <w:p w:rsidR="009E5FD8" w:rsidRDefault="00F555AA" w:rsidP="00FE2F8F">
            <w:pPr>
              <w:pStyle w:val="Corpodetexto1"/>
              <w:jc w:val="right"/>
              <w:rPr>
                <w:sz w:val="22"/>
                <w:lang w:val="pt-BR"/>
              </w:rPr>
            </w:pPr>
            <w:r>
              <w:rPr>
                <w:sz w:val="22"/>
                <w:lang w:val="pt-BR"/>
              </w:rPr>
              <w:t>31</w:t>
            </w:r>
            <w:r w:rsidR="00AE49D8">
              <w:rPr>
                <w:sz w:val="22"/>
                <w:lang w:val="pt-BR"/>
              </w:rPr>
              <w:t>/10/2013</w:t>
            </w:r>
          </w:p>
        </w:tc>
      </w:tr>
      <w:tr w:rsidR="009E5FD8" w:rsidTr="00D12AFA">
        <w:trPr>
          <w:trHeight w:val="542"/>
          <w:jc w:val="center"/>
        </w:trPr>
        <w:tc>
          <w:tcPr>
            <w:tcW w:w="2900" w:type="dxa"/>
          </w:tcPr>
          <w:p w:rsidR="009E5FD8" w:rsidRDefault="00AE49D8" w:rsidP="00FE2F8F">
            <w:pPr>
              <w:pStyle w:val="Corpodetexto1"/>
              <w:rPr>
                <w:sz w:val="22"/>
                <w:lang w:val="pt-BR"/>
              </w:rPr>
            </w:pPr>
            <w:r>
              <w:rPr>
                <w:sz w:val="22"/>
                <w:lang w:val="pt-BR"/>
              </w:rPr>
              <w:t>Projetar Teste</w:t>
            </w:r>
          </w:p>
        </w:tc>
        <w:tc>
          <w:tcPr>
            <w:tcW w:w="1948" w:type="dxa"/>
          </w:tcPr>
          <w:p w:rsidR="009E5FD8" w:rsidRDefault="00F555AA" w:rsidP="00FE2F8F">
            <w:pPr>
              <w:pStyle w:val="Corpodetexto1"/>
              <w:jc w:val="right"/>
              <w:rPr>
                <w:sz w:val="22"/>
                <w:lang w:val="pt-BR"/>
              </w:rPr>
            </w:pPr>
            <w:r>
              <w:rPr>
                <w:sz w:val="22"/>
                <w:lang w:val="pt-BR"/>
              </w:rPr>
              <w:t>31</w:t>
            </w:r>
            <w:r w:rsidR="000B63C0">
              <w:rPr>
                <w:sz w:val="22"/>
                <w:lang w:val="pt-BR"/>
              </w:rPr>
              <w:t>/10/2013</w:t>
            </w:r>
          </w:p>
        </w:tc>
        <w:tc>
          <w:tcPr>
            <w:tcW w:w="1945" w:type="dxa"/>
          </w:tcPr>
          <w:p w:rsidR="009E5FD8" w:rsidRDefault="005604C0" w:rsidP="005604C0">
            <w:pPr>
              <w:pStyle w:val="Corpodetexto1"/>
              <w:jc w:val="right"/>
              <w:rPr>
                <w:sz w:val="22"/>
                <w:lang w:val="pt-BR"/>
              </w:rPr>
            </w:pPr>
            <w:r>
              <w:rPr>
                <w:sz w:val="22"/>
                <w:lang w:val="pt-BR"/>
              </w:rPr>
              <w:t>07/11</w:t>
            </w:r>
            <w:r w:rsidR="000B63C0">
              <w:rPr>
                <w:sz w:val="22"/>
                <w:lang w:val="pt-BR"/>
              </w:rPr>
              <w:t>/2013</w:t>
            </w:r>
          </w:p>
        </w:tc>
      </w:tr>
      <w:tr w:rsidR="009E5FD8" w:rsidTr="00D12AFA">
        <w:trPr>
          <w:trHeight w:val="542"/>
          <w:jc w:val="center"/>
        </w:trPr>
        <w:tc>
          <w:tcPr>
            <w:tcW w:w="2900" w:type="dxa"/>
          </w:tcPr>
          <w:p w:rsidR="009E5FD8" w:rsidRDefault="000B63C0" w:rsidP="00FE2F8F">
            <w:pPr>
              <w:pStyle w:val="Corpodetexto1"/>
              <w:rPr>
                <w:sz w:val="22"/>
                <w:lang w:val="pt-BR"/>
              </w:rPr>
            </w:pPr>
            <w:proofErr w:type="spellStart"/>
            <w:r>
              <w:rPr>
                <w:sz w:val="22"/>
              </w:rPr>
              <w:t>Avaliar</w:t>
            </w:r>
            <w:proofErr w:type="spellEnd"/>
            <w:r>
              <w:rPr>
                <w:sz w:val="22"/>
              </w:rPr>
              <w:t xml:space="preserve"> </w:t>
            </w:r>
            <w:proofErr w:type="spellStart"/>
            <w:r>
              <w:rPr>
                <w:sz w:val="22"/>
              </w:rPr>
              <w:t>Teste</w:t>
            </w:r>
            <w:proofErr w:type="spellEnd"/>
          </w:p>
        </w:tc>
        <w:tc>
          <w:tcPr>
            <w:tcW w:w="1948" w:type="dxa"/>
          </w:tcPr>
          <w:p w:rsidR="009E5FD8" w:rsidRDefault="005604C0" w:rsidP="005604C0">
            <w:pPr>
              <w:pStyle w:val="Corpodetexto1"/>
              <w:jc w:val="right"/>
              <w:rPr>
                <w:sz w:val="22"/>
                <w:lang w:val="pt-BR"/>
              </w:rPr>
            </w:pPr>
            <w:r>
              <w:rPr>
                <w:sz w:val="22"/>
                <w:lang w:val="pt-BR"/>
              </w:rPr>
              <w:t>09</w:t>
            </w:r>
            <w:r w:rsidR="00F35BF3">
              <w:rPr>
                <w:sz w:val="22"/>
                <w:lang w:val="pt-BR"/>
              </w:rPr>
              <w:t>/1</w:t>
            </w:r>
            <w:r>
              <w:rPr>
                <w:sz w:val="22"/>
                <w:lang w:val="pt-BR"/>
              </w:rPr>
              <w:t>1</w:t>
            </w:r>
            <w:r w:rsidR="00F35BF3">
              <w:rPr>
                <w:sz w:val="22"/>
                <w:lang w:val="pt-BR"/>
              </w:rPr>
              <w:t>/2013</w:t>
            </w:r>
          </w:p>
        </w:tc>
        <w:tc>
          <w:tcPr>
            <w:tcW w:w="1945" w:type="dxa"/>
          </w:tcPr>
          <w:p w:rsidR="009E5FD8" w:rsidRDefault="00F35BF3" w:rsidP="00FE2F8F">
            <w:pPr>
              <w:pStyle w:val="Corpodetexto1"/>
              <w:jc w:val="right"/>
              <w:rPr>
                <w:sz w:val="22"/>
                <w:lang w:val="pt-BR"/>
              </w:rPr>
            </w:pPr>
            <w:r>
              <w:rPr>
                <w:sz w:val="22"/>
                <w:lang w:val="pt-BR"/>
              </w:rPr>
              <w:t>13/11/2013</w:t>
            </w:r>
          </w:p>
        </w:tc>
      </w:tr>
      <w:tr w:rsidR="009E5FD8" w:rsidTr="00D12AFA">
        <w:trPr>
          <w:trHeight w:val="542"/>
          <w:jc w:val="center"/>
        </w:trPr>
        <w:tc>
          <w:tcPr>
            <w:tcW w:w="2900" w:type="dxa"/>
          </w:tcPr>
          <w:p w:rsidR="009E5FD8" w:rsidRPr="00F555AA" w:rsidRDefault="000B63C0" w:rsidP="00FE2F8F">
            <w:pPr>
              <w:pStyle w:val="Corpodetexto1"/>
              <w:rPr>
                <w:sz w:val="22"/>
              </w:rPr>
            </w:pPr>
            <w:proofErr w:type="spellStart"/>
            <w:r w:rsidRPr="00F555AA">
              <w:rPr>
                <w:rFonts w:ascii="Tahoma" w:hAnsi="Tahoma" w:cs="Tahoma"/>
                <w:sz w:val="18"/>
                <w:szCs w:val="18"/>
                <w:shd w:val="clear" w:color="auto" w:fill="FFFFFF"/>
              </w:rPr>
              <w:t>Versão</w:t>
            </w:r>
            <w:proofErr w:type="spellEnd"/>
            <w:r w:rsidRPr="00F555AA">
              <w:rPr>
                <w:rFonts w:ascii="Tahoma" w:hAnsi="Tahoma" w:cs="Tahoma"/>
                <w:sz w:val="18"/>
                <w:szCs w:val="18"/>
                <w:shd w:val="clear" w:color="auto" w:fill="FFFFFF"/>
              </w:rPr>
              <w:t xml:space="preserve"> final do </w:t>
            </w:r>
            <w:proofErr w:type="spellStart"/>
            <w:r w:rsidRPr="00F555AA">
              <w:rPr>
                <w:rFonts w:ascii="Tahoma" w:hAnsi="Tahoma" w:cs="Tahoma"/>
                <w:sz w:val="18"/>
                <w:szCs w:val="18"/>
                <w:shd w:val="clear" w:color="auto" w:fill="FFFFFF"/>
              </w:rPr>
              <w:t>projeto</w:t>
            </w:r>
            <w:proofErr w:type="spellEnd"/>
          </w:p>
        </w:tc>
        <w:tc>
          <w:tcPr>
            <w:tcW w:w="1948" w:type="dxa"/>
          </w:tcPr>
          <w:p w:rsidR="009E5FD8" w:rsidRDefault="00DB2F4D" w:rsidP="00FE2F8F">
            <w:pPr>
              <w:pStyle w:val="Corpodetexto1"/>
              <w:jc w:val="right"/>
              <w:rPr>
                <w:sz w:val="22"/>
                <w:lang w:val="pt-BR"/>
              </w:rPr>
            </w:pPr>
            <w:r>
              <w:rPr>
                <w:sz w:val="22"/>
                <w:lang w:val="pt-BR"/>
              </w:rPr>
              <w:t>03/10/2013</w:t>
            </w:r>
          </w:p>
        </w:tc>
        <w:tc>
          <w:tcPr>
            <w:tcW w:w="1945" w:type="dxa"/>
          </w:tcPr>
          <w:p w:rsidR="009E5FD8" w:rsidRDefault="00DB2F4D" w:rsidP="00FE2F8F">
            <w:pPr>
              <w:pStyle w:val="Corpodetexto1"/>
              <w:jc w:val="right"/>
              <w:rPr>
                <w:sz w:val="22"/>
                <w:lang w:val="pt-BR"/>
              </w:rPr>
            </w:pPr>
            <w:r>
              <w:rPr>
                <w:sz w:val="22"/>
                <w:lang w:val="pt-BR"/>
              </w:rPr>
              <w:t>1</w:t>
            </w:r>
            <w:r w:rsidR="000B63C0">
              <w:rPr>
                <w:sz w:val="22"/>
                <w:lang w:val="pt-BR"/>
              </w:rPr>
              <w:t>4/11/2013</w:t>
            </w:r>
          </w:p>
        </w:tc>
      </w:tr>
    </w:tbl>
    <w:p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990" w:rsidRDefault="005B5990">
      <w:pPr>
        <w:spacing w:line="240" w:lineRule="auto"/>
      </w:pPr>
      <w:r>
        <w:separator/>
      </w:r>
    </w:p>
  </w:endnote>
  <w:endnote w:type="continuationSeparator" w:id="0">
    <w:p w:rsidR="005B5990" w:rsidRDefault="005B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F8F" w:rsidRDefault="00FE2F8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F8F" w:rsidRDefault="00FE2F8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990" w:rsidRDefault="005B5990">
      <w:pPr>
        <w:spacing w:line="240" w:lineRule="auto"/>
      </w:pPr>
      <w:r>
        <w:separator/>
      </w:r>
    </w:p>
  </w:footnote>
  <w:footnote w:type="continuationSeparator" w:id="0">
    <w:p w:rsidR="005B5990" w:rsidRDefault="005B59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F8F" w:rsidRDefault="00FE2F8F">
    <w:pPr>
      <w:pBdr>
        <w:top w:val="single" w:sz="6" w:space="1" w:color="auto"/>
      </w:pBdr>
    </w:pPr>
  </w:p>
  <w:p w:rsidR="00FE2F8F" w:rsidRDefault="00FE2F8F">
    <w:pPr>
      <w:pStyle w:val="Cabealho"/>
    </w:pPr>
  </w:p>
  <w:p w:rsidR="00FE2F8F" w:rsidRDefault="00FE2F8F"/>
  <w:p w:rsidR="00FE2F8F" w:rsidRDefault="00FE2F8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F8F" w:rsidRDefault="00FE2F8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F8F" w:rsidRDefault="00FE2F8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7E4E9A"/>
    <w:multiLevelType w:val="hybridMultilevel"/>
    <w:tmpl w:val="17B6E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8B3F28"/>
    <w:multiLevelType w:val="hybridMultilevel"/>
    <w:tmpl w:val="6304E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4">
    <w:nsid w:val="3EAC0AB0"/>
    <w:multiLevelType w:val="hybridMultilevel"/>
    <w:tmpl w:val="7592FB20"/>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5">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5B57ED"/>
    <w:multiLevelType w:val="hybridMultilevel"/>
    <w:tmpl w:val="DD302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7">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0">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1">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2">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5">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067C3E"/>
    <w:multiLevelType w:val="hybridMultilevel"/>
    <w:tmpl w:val="4AAE65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29">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2">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3"/>
  </w:num>
  <w:num w:numId="5">
    <w:abstractNumId w:val="12"/>
  </w:num>
  <w:num w:numId="6">
    <w:abstractNumId w:val="28"/>
  </w:num>
  <w:num w:numId="7">
    <w:abstractNumId w:val="35"/>
  </w:num>
  <w:num w:numId="8">
    <w:abstractNumId w:val="2"/>
  </w:num>
  <w:num w:numId="9">
    <w:abstractNumId w:val="31"/>
  </w:num>
  <w:num w:numId="10">
    <w:abstractNumId w:val="24"/>
  </w:num>
  <w:num w:numId="11">
    <w:abstractNumId w:val="19"/>
  </w:num>
  <w:num w:numId="12">
    <w:abstractNumId w:val="20"/>
  </w:num>
  <w:num w:numId="13">
    <w:abstractNumId w:val="21"/>
  </w:num>
  <w:num w:numId="14">
    <w:abstractNumId w:val="22"/>
  </w:num>
  <w:num w:numId="15">
    <w:abstractNumId w:val="23"/>
  </w:num>
  <w:num w:numId="16">
    <w:abstractNumId w:val="32"/>
  </w:num>
  <w:num w:numId="17">
    <w:abstractNumId w:val="30"/>
  </w:num>
  <w:num w:numId="18">
    <w:abstractNumId w:val="29"/>
  </w:num>
  <w:num w:numId="19">
    <w:abstractNumId w:val="9"/>
  </w:num>
  <w:num w:numId="20">
    <w:abstractNumId w:val="25"/>
  </w:num>
  <w:num w:numId="21">
    <w:abstractNumId w:val="5"/>
  </w:num>
  <w:num w:numId="22">
    <w:abstractNumId w:val="15"/>
  </w:num>
  <w:num w:numId="23">
    <w:abstractNumId w:val="18"/>
  </w:num>
  <w:num w:numId="24">
    <w:abstractNumId w:val="17"/>
  </w:num>
  <w:num w:numId="25">
    <w:abstractNumId w:val="7"/>
  </w:num>
  <w:num w:numId="26">
    <w:abstractNumId w:val="11"/>
  </w:num>
  <w:num w:numId="27">
    <w:abstractNumId w:val="0"/>
  </w:num>
  <w:num w:numId="28">
    <w:abstractNumId w:val="0"/>
  </w:num>
  <w:num w:numId="29">
    <w:abstractNumId w:val="0"/>
  </w:num>
  <w:num w:numId="30">
    <w:abstractNumId w:val="0"/>
  </w:num>
  <w:num w:numId="31">
    <w:abstractNumId w:val="16"/>
  </w:num>
  <w:num w:numId="32">
    <w:abstractNumId w:val="8"/>
  </w:num>
  <w:num w:numId="33">
    <w:abstractNumId w:val="4"/>
  </w:num>
  <w:num w:numId="34">
    <w:abstractNumId w:val="34"/>
  </w:num>
  <w:num w:numId="35">
    <w:abstractNumId w:val="27"/>
  </w:num>
  <w:num w:numId="36">
    <w:abstractNumId w:val="3"/>
  </w:num>
  <w:num w:numId="37">
    <w:abstractNumId w:val="10"/>
  </w:num>
  <w:num w:numId="38">
    <w:abstractNumId w:val="33"/>
  </w:num>
  <w:num w:numId="39">
    <w:abstractNumId w:val="6"/>
  </w:num>
  <w:num w:numId="40">
    <w:abstractNumId w:val="1"/>
  </w:num>
  <w:num w:numId="41">
    <w:abstractNumId w:val="26"/>
  </w:num>
  <w:num w:numId="42">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96374"/>
    <w:rsid w:val="00084E33"/>
    <w:rsid w:val="0009106A"/>
    <w:rsid w:val="000A331B"/>
    <w:rsid w:val="000B0543"/>
    <w:rsid w:val="000B3506"/>
    <w:rsid w:val="000B63C0"/>
    <w:rsid w:val="000D5A8A"/>
    <w:rsid w:val="0010379D"/>
    <w:rsid w:val="001173B8"/>
    <w:rsid w:val="0016692A"/>
    <w:rsid w:val="00171296"/>
    <w:rsid w:val="001B0575"/>
    <w:rsid w:val="001B375D"/>
    <w:rsid w:val="001B7287"/>
    <w:rsid w:val="001D4FEF"/>
    <w:rsid w:val="00227DBD"/>
    <w:rsid w:val="00254873"/>
    <w:rsid w:val="002669DD"/>
    <w:rsid w:val="002732DA"/>
    <w:rsid w:val="00286506"/>
    <w:rsid w:val="00296374"/>
    <w:rsid w:val="003217B3"/>
    <w:rsid w:val="00326745"/>
    <w:rsid w:val="00356C8E"/>
    <w:rsid w:val="0038508A"/>
    <w:rsid w:val="003E64A3"/>
    <w:rsid w:val="00407388"/>
    <w:rsid w:val="004101B8"/>
    <w:rsid w:val="004D245D"/>
    <w:rsid w:val="004D48C0"/>
    <w:rsid w:val="004E2B5B"/>
    <w:rsid w:val="00522B1B"/>
    <w:rsid w:val="00544F97"/>
    <w:rsid w:val="005561BF"/>
    <w:rsid w:val="005604C0"/>
    <w:rsid w:val="00562868"/>
    <w:rsid w:val="00564F18"/>
    <w:rsid w:val="00592CCF"/>
    <w:rsid w:val="005B5990"/>
    <w:rsid w:val="005E2C77"/>
    <w:rsid w:val="005F3425"/>
    <w:rsid w:val="00644B60"/>
    <w:rsid w:val="00673EF3"/>
    <w:rsid w:val="0067788C"/>
    <w:rsid w:val="006968C7"/>
    <w:rsid w:val="006C55A3"/>
    <w:rsid w:val="006D365A"/>
    <w:rsid w:val="0074521A"/>
    <w:rsid w:val="007879C3"/>
    <w:rsid w:val="007939AB"/>
    <w:rsid w:val="007A38F1"/>
    <w:rsid w:val="007B4680"/>
    <w:rsid w:val="0081191E"/>
    <w:rsid w:val="00812F88"/>
    <w:rsid w:val="00824144"/>
    <w:rsid w:val="00825DD2"/>
    <w:rsid w:val="00883C4A"/>
    <w:rsid w:val="008967DA"/>
    <w:rsid w:val="008B4EB7"/>
    <w:rsid w:val="008D289F"/>
    <w:rsid w:val="008E4E6D"/>
    <w:rsid w:val="008E7950"/>
    <w:rsid w:val="008F11E5"/>
    <w:rsid w:val="00915622"/>
    <w:rsid w:val="00924BAC"/>
    <w:rsid w:val="009355E1"/>
    <w:rsid w:val="00937AE6"/>
    <w:rsid w:val="009678D3"/>
    <w:rsid w:val="0098363F"/>
    <w:rsid w:val="009960B3"/>
    <w:rsid w:val="009D3D4F"/>
    <w:rsid w:val="009E5FD8"/>
    <w:rsid w:val="009F7193"/>
    <w:rsid w:val="00A2307C"/>
    <w:rsid w:val="00A46269"/>
    <w:rsid w:val="00A540B7"/>
    <w:rsid w:val="00AE49D8"/>
    <w:rsid w:val="00AF0E76"/>
    <w:rsid w:val="00B062B3"/>
    <w:rsid w:val="00B20DA1"/>
    <w:rsid w:val="00B24E78"/>
    <w:rsid w:val="00B4741B"/>
    <w:rsid w:val="00B7019B"/>
    <w:rsid w:val="00B95DFB"/>
    <w:rsid w:val="00BA3CB6"/>
    <w:rsid w:val="00BB73EC"/>
    <w:rsid w:val="00BC3C52"/>
    <w:rsid w:val="00BD25C5"/>
    <w:rsid w:val="00C167D2"/>
    <w:rsid w:val="00C27925"/>
    <w:rsid w:val="00C46157"/>
    <w:rsid w:val="00C72083"/>
    <w:rsid w:val="00CB23E7"/>
    <w:rsid w:val="00CC411E"/>
    <w:rsid w:val="00CD0E8A"/>
    <w:rsid w:val="00CF2D0D"/>
    <w:rsid w:val="00CF7451"/>
    <w:rsid w:val="00D05117"/>
    <w:rsid w:val="00D12AFA"/>
    <w:rsid w:val="00D2657F"/>
    <w:rsid w:val="00D769F7"/>
    <w:rsid w:val="00D87C06"/>
    <w:rsid w:val="00DB1351"/>
    <w:rsid w:val="00DB2F4D"/>
    <w:rsid w:val="00DE601B"/>
    <w:rsid w:val="00E0247F"/>
    <w:rsid w:val="00E432AC"/>
    <w:rsid w:val="00E43331"/>
    <w:rsid w:val="00E433F1"/>
    <w:rsid w:val="00E445D7"/>
    <w:rsid w:val="00E61FFE"/>
    <w:rsid w:val="00E749EF"/>
    <w:rsid w:val="00E911BC"/>
    <w:rsid w:val="00E97D22"/>
    <w:rsid w:val="00EB108D"/>
    <w:rsid w:val="00EB1CF7"/>
    <w:rsid w:val="00EF792B"/>
    <w:rsid w:val="00F13784"/>
    <w:rsid w:val="00F26F0E"/>
    <w:rsid w:val="00F35BF3"/>
    <w:rsid w:val="00F378B6"/>
    <w:rsid w:val="00F4479D"/>
    <w:rsid w:val="00F47F03"/>
    <w:rsid w:val="00F555AA"/>
    <w:rsid w:val="00F81F06"/>
    <w:rsid w:val="00F822A2"/>
    <w:rsid w:val="00F96BCE"/>
    <w:rsid w:val="00FE2F8F"/>
    <w:rsid w:val="00FE3A47"/>
    <w:rsid w:val="00FE5AA4"/>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F475E0-B897-4051-BC38-B0DCDAF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Corpodetexto20">
    <w:name w:val="Corpo de texto2"/>
    <w:rsid w:val="00C167D2"/>
    <w:pPr>
      <w:keepLines/>
      <w:spacing w:after="120" w:line="220" w:lineRule="atLeast"/>
    </w:pPr>
    <w:rPr>
      <w:lang w:val="en-GB" w:eastAsia="en-US"/>
    </w:rPr>
  </w:style>
  <w:style w:type="paragraph" w:styleId="PargrafodaLista">
    <w:name w:val="List Paragraph"/>
    <w:basedOn w:val="Normal"/>
    <w:qFormat/>
    <w:rsid w:val="004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437</TotalTime>
  <Pages>14</Pages>
  <Words>1323</Words>
  <Characters>7150</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JôMarry</cp:lastModifiedBy>
  <cp:revision>10</cp:revision>
  <cp:lastPrinted>2004-07-30T18:38:00Z</cp:lastPrinted>
  <dcterms:created xsi:type="dcterms:W3CDTF">2013-10-04T00:51:00Z</dcterms:created>
  <dcterms:modified xsi:type="dcterms:W3CDTF">2013-11-22T00:37:00Z</dcterms:modified>
</cp:coreProperties>
</file>