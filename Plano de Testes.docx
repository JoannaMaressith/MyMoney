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987D9" w14:textId="77777777"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14:paraId="1DBD979B" w14:textId="77777777" w:rsidR="00EB108D" w:rsidRPr="001D4FEF" w:rsidRDefault="00EB108D" w:rsidP="00EB108D">
      <w:pPr>
        <w:pStyle w:val="titulo"/>
        <w:spacing w:before="120"/>
      </w:pPr>
    </w:p>
    <w:p w14:paraId="0D6DCDE2" w14:textId="77777777" w:rsidR="00EB108D" w:rsidRPr="001D4FEF" w:rsidRDefault="00EB108D" w:rsidP="00EB108D">
      <w:pPr>
        <w:pStyle w:val="titulo"/>
        <w:spacing w:before="120"/>
      </w:pPr>
    </w:p>
    <w:p w14:paraId="48800FE6" w14:textId="77777777" w:rsidR="00EB108D" w:rsidRPr="001D4FEF" w:rsidRDefault="00EB108D" w:rsidP="00EB108D">
      <w:pPr>
        <w:pStyle w:val="titulo"/>
        <w:spacing w:before="120"/>
      </w:pPr>
    </w:p>
    <w:p w14:paraId="73EEB841" w14:textId="77777777"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14:paraId="281F7D51" w14:textId="77777777"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14:paraId="5B174EE3" w14:textId="77777777"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562868" w:rsidRPr="001D4FEF">
        <w:rPr>
          <w:i w:val="0"/>
          <w:color w:val="000000"/>
        </w:rPr>
        <w:t>&lt;Nome do Projeto&gt;</w:t>
      </w:r>
    </w:p>
    <w:p w14:paraId="283A38BA" w14:textId="77777777"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562868" w:rsidRPr="001D4FEF">
        <w:rPr>
          <w:i w:val="0"/>
        </w:rPr>
        <w:t xml:space="preserve"> 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562868" w:rsidRPr="001D4FEF">
        <w:rPr>
          <w:i w:val="0"/>
        </w:rPr>
        <w:t>&lt;</w:t>
      </w:r>
      <w:proofErr w:type="spellStart"/>
      <w:r w:rsidR="00562868" w:rsidRPr="001D4FEF">
        <w:rPr>
          <w:i w:val="0"/>
        </w:rPr>
        <w:t>xx</w:t>
      </w:r>
      <w:proofErr w:type="spellEnd"/>
      <w:r w:rsidR="00562868" w:rsidRPr="001D4FEF">
        <w:rPr>
          <w:i w:val="0"/>
        </w:rPr>
        <w:t>&gt;</w:t>
      </w:r>
    </w:p>
    <w:p w14:paraId="5C9EFE60" w14:textId="77777777" w:rsidR="00EB108D" w:rsidRPr="001D4FEF" w:rsidRDefault="00EB108D" w:rsidP="00EB108D">
      <w:pPr>
        <w:rPr>
          <w:lang w:val="pt-BR"/>
        </w:rPr>
      </w:pPr>
    </w:p>
    <w:p w14:paraId="5A919BAA" w14:textId="77777777" w:rsidR="00EB108D" w:rsidRPr="001D4FEF" w:rsidRDefault="00EB108D" w:rsidP="00EB108D">
      <w:pPr>
        <w:rPr>
          <w:lang w:val="pt-BR"/>
        </w:rPr>
      </w:pPr>
    </w:p>
    <w:p w14:paraId="1F0DAD17" w14:textId="77777777" w:rsidR="00EB108D" w:rsidRPr="001D4FEF" w:rsidRDefault="00EB108D" w:rsidP="00EB108D">
      <w:pPr>
        <w:rPr>
          <w:lang w:val="pt-BR"/>
        </w:rPr>
      </w:pPr>
    </w:p>
    <w:p w14:paraId="6AB60725" w14:textId="77777777" w:rsidR="00EB108D" w:rsidRPr="001D4FEF" w:rsidRDefault="00EB108D" w:rsidP="00EB108D">
      <w:pPr>
        <w:rPr>
          <w:lang w:val="pt-BR"/>
        </w:rPr>
      </w:pPr>
    </w:p>
    <w:p w14:paraId="643D14B2" w14:textId="77777777" w:rsidR="00EB108D" w:rsidRPr="001D4FEF" w:rsidRDefault="00EB108D" w:rsidP="00EB108D">
      <w:pPr>
        <w:rPr>
          <w:lang w:val="pt-BR"/>
        </w:rPr>
      </w:pPr>
    </w:p>
    <w:p w14:paraId="164FCCFB" w14:textId="77777777" w:rsidR="00EB108D" w:rsidRPr="001D4FEF" w:rsidRDefault="00EB108D" w:rsidP="00EB108D">
      <w:pPr>
        <w:rPr>
          <w:lang w:val="pt-BR"/>
        </w:rPr>
      </w:pPr>
    </w:p>
    <w:p w14:paraId="0E776445" w14:textId="77777777" w:rsidR="00EB108D" w:rsidRPr="001D4FEF" w:rsidRDefault="00EB108D" w:rsidP="00EB108D">
      <w:pPr>
        <w:jc w:val="right"/>
        <w:rPr>
          <w:sz w:val="28"/>
          <w:lang w:val="pt-BR"/>
        </w:rPr>
      </w:pPr>
    </w:p>
    <w:p w14:paraId="154E6F8E" w14:textId="77777777"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Equipe: </w:t>
      </w:r>
    </w:p>
    <w:p w14:paraId="7D1A4ECF" w14:textId="77777777" w:rsidR="00EB108D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1</w:t>
      </w:r>
    </w:p>
    <w:p w14:paraId="754E4C30" w14:textId="77777777" w:rsidR="00562868" w:rsidRPr="001D4FEF" w:rsidRDefault="00562868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2</w:t>
      </w:r>
    </w:p>
    <w:p w14:paraId="57CDCA58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3</w:t>
      </w:r>
    </w:p>
    <w:p w14:paraId="0CD86405" w14:textId="77777777" w:rsidR="00562868" w:rsidRPr="001D4FEF" w:rsidRDefault="00562868" w:rsidP="00562868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Aluno 4</w:t>
      </w:r>
    </w:p>
    <w:p w14:paraId="6481C352" w14:textId="77777777"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612F00C5" w14:textId="77777777" w:rsidR="001173B8" w:rsidRPr="001D4FEF" w:rsidRDefault="001173B8">
      <w:pPr>
        <w:pStyle w:val="Title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14:paraId="633D798E" w14:textId="77777777" w:rsidR="001173B8" w:rsidRPr="001D4FEF" w:rsidRDefault="001173B8">
      <w:pPr>
        <w:pStyle w:val="Title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1D4FEF" w14:paraId="4117A662" w14:textId="77777777" w:rsidTr="00562868">
        <w:tc>
          <w:tcPr>
            <w:tcW w:w="1379" w:type="pct"/>
          </w:tcPr>
          <w:p w14:paraId="486D1D51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14:paraId="1D0A9960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14:paraId="3AAAAF66" w14:textId="77777777"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1D4FEF" w14:paraId="19F0CC5A" w14:textId="77777777" w:rsidTr="00562868">
        <w:tc>
          <w:tcPr>
            <w:tcW w:w="1379" w:type="pct"/>
          </w:tcPr>
          <w:p w14:paraId="4356DEA2" w14:textId="77777777"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14:paraId="76A7CF4E" w14:textId="77777777"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14:paraId="1EC8D71A" w14:textId="77777777" w:rsidR="00562868" w:rsidRPr="001D4FEF" w:rsidRDefault="00562868" w:rsidP="00EB108D">
            <w:pPr>
              <w:pStyle w:val="NoSpacing"/>
              <w:rPr>
                <w:lang w:val="pt-BR"/>
              </w:rPr>
            </w:pPr>
          </w:p>
        </w:tc>
      </w:tr>
      <w:tr w:rsidR="00562868" w:rsidRPr="001D4FEF" w14:paraId="2A8D68AA" w14:textId="77777777" w:rsidTr="00562868">
        <w:tc>
          <w:tcPr>
            <w:tcW w:w="1379" w:type="pct"/>
          </w:tcPr>
          <w:p w14:paraId="45DC4C3F" w14:textId="77777777"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14:paraId="2F65E587" w14:textId="77777777"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14:paraId="7323414F" w14:textId="77777777" w:rsidR="00562868" w:rsidRPr="001D4FEF" w:rsidRDefault="00562868" w:rsidP="00EB108D">
            <w:pPr>
              <w:pStyle w:val="NoSpacing"/>
              <w:rPr>
                <w:lang w:val="pt-BR"/>
              </w:rPr>
            </w:pPr>
          </w:p>
        </w:tc>
      </w:tr>
    </w:tbl>
    <w:p w14:paraId="0DF50A11" w14:textId="77777777" w:rsidR="001173B8" w:rsidRPr="001D4FEF" w:rsidRDefault="001173B8">
      <w:pPr>
        <w:rPr>
          <w:rFonts w:ascii="Calibri" w:hAnsi="Calibri"/>
          <w:lang w:val="pt-BR"/>
        </w:rPr>
      </w:pPr>
    </w:p>
    <w:p w14:paraId="0C8FEC85" w14:textId="77777777" w:rsidR="001173B8" w:rsidRPr="001D4FEF" w:rsidRDefault="001173B8">
      <w:pPr>
        <w:pStyle w:val="Title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14:paraId="08716297" w14:textId="77777777" w:rsidR="001173B8" w:rsidRPr="001D4FEF" w:rsidRDefault="001173B8">
      <w:pPr>
        <w:rPr>
          <w:rFonts w:ascii="Calibri" w:hAnsi="Calibri"/>
          <w:sz w:val="22"/>
          <w:lang w:val="pt-BR"/>
        </w:rPr>
      </w:pPr>
    </w:p>
    <w:p w14:paraId="11B706DF" w14:textId="77777777" w:rsidR="009F7193" w:rsidRDefault="00286506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bookmarkStart w:id="1" w:name="_GoBack"/>
      <w:bookmarkEnd w:id="1"/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 w:rsidR="009F7193"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 w:rsidR="009F7193">
        <w:rPr>
          <w:noProof/>
        </w:rPr>
      </w:r>
      <w:r w:rsidR="009F7193">
        <w:rPr>
          <w:noProof/>
        </w:rPr>
        <w:fldChar w:fldCharType="separate"/>
      </w:r>
      <w:r w:rsidR="009F7193">
        <w:rPr>
          <w:noProof/>
        </w:rPr>
        <w:t>4</w:t>
      </w:r>
      <w:r w:rsidR="009F7193">
        <w:rPr>
          <w:noProof/>
        </w:rPr>
        <w:fldChar w:fldCharType="end"/>
      </w:r>
    </w:p>
    <w:p w14:paraId="358F66DD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69FB8F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E47D88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B0A96A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602DA3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C38FCB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7046D2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59CBAA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FE72FBF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F76F3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230379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48FF78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D4F26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23341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852545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F3AE0B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8BE01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4DF651" w14:textId="77777777" w:rsidR="009F7193" w:rsidRDefault="009F7193">
      <w:pPr>
        <w:pStyle w:val="TOC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EF65FA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281EE1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8358FA2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3F0ED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CE7AFB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50C294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4587F9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7E3DFC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1CE747" w14:textId="77777777" w:rsidR="009F7193" w:rsidRDefault="009F7193">
      <w:pPr>
        <w:pStyle w:val="TOC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E17CDD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7FFD9B" w14:textId="77777777" w:rsidR="009F7193" w:rsidRDefault="009F7193">
      <w:pPr>
        <w:pStyle w:val="TOC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30FC8D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556D82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E570E95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CD75BCB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E969A3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868BD3" w14:textId="77777777" w:rsidR="009F7193" w:rsidRDefault="009F7193">
      <w:pPr>
        <w:pStyle w:val="TOC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6C22A5B" w14:textId="77777777" w:rsidR="001173B8" w:rsidRPr="001D4FEF" w:rsidRDefault="00286506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14:paraId="21DFD108" w14:textId="77777777" w:rsidR="001173B8" w:rsidRPr="001D4FEF" w:rsidRDefault="001173B8">
      <w:pPr>
        <w:pStyle w:val="Heading1"/>
        <w:rPr>
          <w:rFonts w:ascii="Calibri" w:hAnsi="Calibri"/>
          <w:sz w:val="26"/>
          <w:lang w:val="pt-BR"/>
        </w:rPr>
      </w:pPr>
      <w:bookmarkStart w:id="2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2"/>
    </w:p>
    <w:p w14:paraId="2262EFEF" w14:textId="77777777" w:rsidR="009D3D4F" w:rsidRPr="001D4FEF" w:rsidRDefault="009D3D4F" w:rsidP="009D3D4F">
      <w:pPr>
        <w:rPr>
          <w:lang w:val="pt-BR"/>
        </w:rPr>
      </w:pPr>
    </w:p>
    <w:p w14:paraId="489B5700" w14:textId="77777777" w:rsidR="009D3D4F" w:rsidRPr="001D4FEF" w:rsidRDefault="009D3D4F" w:rsidP="009D3D4F">
      <w:pPr>
        <w:pStyle w:val="Heading2"/>
        <w:rPr>
          <w:rFonts w:ascii="Calibri" w:hAnsi="Calibri"/>
          <w:sz w:val="22"/>
          <w:lang w:val="pt-BR"/>
        </w:rPr>
      </w:pPr>
      <w:bookmarkStart w:id="3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3"/>
    </w:p>
    <w:p w14:paraId="0A65772A" w14:textId="77777777" w:rsidR="009D3D4F" w:rsidRPr="001D4FEF" w:rsidRDefault="009D3D4F" w:rsidP="009D3D4F">
      <w:pPr>
        <w:rPr>
          <w:lang w:val="pt-BR"/>
        </w:rPr>
      </w:pPr>
    </w:p>
    <w:p w14:paraId="719949C4" w14:textId="77777777" w:rsidR="009D3D4F" w:rsidRPr="001D4FEF" w:rsidRDefault="009D3D4F" w:rsidP="009D3D4F">
      <w:pPr>
        <w:rPr>
          <w:lang w:val="pt-BR"/>
        </w:rPr>
      </w:pPr>
    </w:p>
    <w:p w14:paraId="20AFD74C" w14:textId="77777777" w:rsidR="009D3D4F" w:rsidRPr="001D4FEF" w:rsidRDefault="009D3D4F" w:rsidP="009D3D4F">
      <w:pPr>
        <w:rPr>
          <w:lang w:val="pt-BR"/>
        </w:rPr>
      </w:pPr>
    </w:p>
    <w:p w14:paraId="14E33217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4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4"/>
    </w:p>
    <w:p w14:paraId="6B0547A9" w14:textId="77777777" w:rsidR="001173B8" w:rsidRPr="001D4FEF" w:rsidRDefault="00562868">
      <w:pPr>
        <w:pStyle w:val="BodyText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14:paraId="449B1E26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5" w:name="_Toc314978529"/>
      <w:bookmarkStart w:id="6" w:name="_Toc324843635"/>
      <w:bookmarkStart w:id="7" w:name="_Toc324851942"/>
      <w:bookmarkStart w:id="8" w:name="_Toc324915525"/>
      <w:bookmarkStart w:id="9" w:name="_Toc433104438"/>
      <w:bookmarkStart w:id="10" w:name="_Toc456598951"/>
      <w:bookmarkStart w:id="11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5"/>
      <w:bookmarkEnd w:id="6"/>
      <w:bookmarkEnd w:id="7"/>
      <w:bookmarkEnd w:id="8"/>
      <w:bookmarkEnd w:id="9"/>
      <w:bookmarkEnd w:id="10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1"/>
    </w:p>
    <w:p w14:paraId="0DE0661C" w14:textId="77777777" w:rsidR="001173B8" w:rsidRPr="001D4FEF" w:rsidRDefault="001173B8">
      <w:pPr>
        <w:rPr>
          <w:rFonts w:ascii="Calibri" w:hAnsi="Calibri"/>
          <w:lang w:val="pt-BR"/>
        </w:rPr>
      </w:pPr>
    </w:p>
    <w:p w14:paraId="74B9EC87" w14:textId="77777777" w:rsidR="001173B8" w:rsidRPr="001D4FEF" w:rsidRDefault="001173B8" w:rsidP="001173B8">
      <w:pPr>
        <w:pStyle w:val="BodyText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14:paraId="1BB3E544" w14:textId="77777777" w:rsidR="006968C7" w:rsidRPr="001D4FEF" w:rsidRDefault="006968C7" w:rsidP="001173B8">
      <w:pPr>
        <w:pStyle w:val="BodyText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14:paraId="5F6F1CAC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12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2"/>
    </w:p>
    <w:p w14:paraId="44ABCA73" w14:textId="77777777"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3" w:name="_Toc314978531"/>
      <w:bookmarkStart w:id="14" w:name="_Toc324843637"/>
      <w:bookmarkStart w:id="15" w:name="_Toc324851944"/>
      <w:bookmarkStart w:id="16" w:name="_Toc324915527"/>
      <w:bookmarkStart w:id="17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14:paraId="0D828110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629DE9C6" w14:textId="77777777" w:rsidR="001173B8" w:rsidRPr="001D4FEF" w:rsidRDefault="009960B3" w:rsidP="009960B3">
      <w:pPr>
        <w:pStyle w:val="Heading2"/>
        <w:rPr>
          <w:rFonts w:ascii="Calibri" w:hAnsi="Calibri"/>
          <w:sz w:val="22"/>
          <w:lang w:val="pt-BR"/>
        </w:rPr>
      </w:pPr>
      <w:bookmarkStart w:id="18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8"/>
    </w:p>
    <w:p w14:paraId="5F1E3C27" w14:textId="77777777"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14:paraId="25F67B3D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14:paraId="7BE2892E" w14:textId="77777777"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 w14:paraId="37AC695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3CB5A87D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14:paraId="200DAA24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14:paraId="4744DBAD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 w14:paraId="411F5DE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C5130B9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01C7236B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4FA67D3D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1FE9A82C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B638352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63B1D766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38A15293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8FC902F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61E5607F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7B3D10A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8672B80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3A6F6299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0C344E3E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DAA5B0B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1B738985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7B53CAC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E2652A9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7F3DF761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7484A37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6A34133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5896902D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2325F992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02E42D1C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0392F404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4008F395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3275727D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5EB5E805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 w14:paraId="44F73E42" w14:textId="77777777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14:paraId="37A7FC05" w14:textId="77777777" w:rsidR="001173B8" w:rsidRPr="001D4FEF" w:rsidRDefault="001173B8" w:rsidP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14:paraId="427C18FE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14:paraId="2DD7A590" w14:textId="77777777" w:rsidR="001173B8" w:rsidRPr="001D4FEF" w:rsidRDefault="001173B8" w:rsidP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14:paraId="5C1C459D" w14:textId="77777777" w:rsidR="008E7950" w:rsidRPr="001D4FEF" w:rsidRDefault="008E7950" w:rsidP="001173B8"/>
    <w:p w14:paraId="43A7777E" w14:textId="77777777" w:rsidR="009D3D4F" w:rsidRPr="001D4FEF" w:rsidRDefault="001D4FEF" w:rsidP="001D4FEF">
      <w:pPr>
        <w:pStyle w:val="Heading2"/>
        <w:rPr>
          <w:rFonts w:ascii="Calibri" w:hAnsi="Calibri"/>
          <w:sz w:val="22"/>
          <w:lang w:val="pt-BR"/>
        </w:rPr>
      </w:pPr>
      <w:bookmarkStart w:id="19" w:name="_Toc242451442"/>
      <w:r>
        <w:rPr>
          <w:rFonts w:ascii="Calibri" w:hAnsi="Calibri"/>
          <w:sz w:val="22"/>
          <w:lang w:val="pt-BR"/>
        </w:rPr>
        <w:t>Referências</w:t>
      </w:r>
      <w:bookmarkEnd w:id="19"/>
    </w:p>
    <w:p w14:paraId="0AA0065A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38205B8D" w14:textId="77777777"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14:paraId="4C64F42F" w14:textId="77777777" w:rsidR="00BA3CB6" w:rsidRPr="001D4FEF" w:rsidRDefault="001D4FEF" w:rsidP="009D3D4F">
      <w:pPr>
        <w:pStyle w:val="Heading2"/>
        <w:rPr>
          <w:rFonts w:ascii="Calibri" w:hAnsi="Calibri"/>
          <w:sz w:val="22"/>
          <w:lang w:val="pt-BR"/>
        </w:rPr>
      </w:pPr>
      <w:bookmarkStart w:id="20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20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14:paraId="57F87F3F" w14:textId="77777777"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14:paraId="73367B5C" w14:textId="77777777"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14:paraId="0C2772B5" w14:textId="77777777"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14:paraId="60684E03" w14:textId="77777777" w:rsidR="001173B8" w:rsidRPr="001D4FEF" w:rsidRDefault="001173B8" w:rsidP="000B0543">
      <w:pPr>
        <w:pStyle w:val="Heading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1" w:name="_Toc242451444"/>
      <w:bookmarkEnd w:id="13"/>
      <w:bookmarkEnd w:id="14"/>
      <w:bookmarkEnd w:id="15"/>
      <w:bookmarkEnd w:id="16"/>
      <w:bookmarkEnd w:id="17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1"/>
    </w:p>
    <w:p w14:paraId="1C85B524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22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2"/>
    </w:p>
    <w:p w14:paraId="5082D6B5" w14:textId="77777777" w:rsidR="00592CCF" w:rsidRPr="001D4FEF" w:rsidRDefault="00592CCF" w:rsidP="000B0543">
      <w:pPr>
        <w:pStyle w:val="BodyText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673B32C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23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3"/>
    </w:p>
    <w:p w14:paraId="5FAD7B85" w14:textId="77777777" w:rsidR="001173B8" w:rsidRPr="001D4FEF" w:rsidRDefault="001173B8" w:rsidP="000B0543">
      <w:pPr>
        <w:pStyle w:val="BodyText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1D6883AC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24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4"/>
    </w:p>
    <w:p w14:paraId="4D90159B" w14:textId="77777777" w:rsidR="001173B8" w:rsidRPr="001D4FEF" w:rsidRDefault="00522B1B" w:rsidP="000B0543">
      <w:pPr>
        <w:pStyle w:val="BodyText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2B99B706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25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5"/>
    </w:p>
    <w:p w14:paraId="430F213E" w14:textId="77777777" w:rsidR="001173B8" w:rsidRPr="001D4FEF" w:rsidRDefault="001173B8" w:rsidP="000B0543">
      <w:pPr>
        <w:pStyle w:val="BodyText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67B2CFA" w14:textId="77777777" w:rsidR="001173B8" w:rsidRPr="001D4FEF" w:rsidRDefault="00E911BC">
      <w:pPr>
        <w:pStyle w:val="Heading2"/>
        <w:rPr>
          <w:rFonts w:ascii="Calibri" w:hAnsi="Calibri"/>
          <w:sz w:val="22"/>
          <w:lang w:val="pt-BR"/>
        </w:rPr>
      </w:pPr>
      <w:bookmarkStart w:id="26" w:name="_Toc78907482"/>
      <w:bookmarkStart w:id="27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6"/>
      <w:bookmarkEnd w:id="27"/>
    </w:p>
    <w:p w14:paraId="2E794A6A" w14:textId="77777777" w:rsidR="00E911BC" w:rsidRPr="001D4FEF" w:rsidRDefault="00E911BC" w:rsidP="000B0543">
      <w:pPr>
        <w:pStyle w:val="BodyText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7E2884F1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28" w:name="_Toc78907483"/>
      <w:bookmarkStart w:id="29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8"/>
      <w:bookmarkEnd w:id="29"/>
    </w:p>
    <w:p w14:paraId="738119D8" w14:textId="77777777" w:rsidR="001173B8" w:rsidRPr="001D4FEF" w:rsidRDefault="001173B8" w:rsidP="000B0543">
      <w:pPr>
        <w:pStyle w:val="BodyText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AC95CE5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30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30"/>
    </w:p>
    <w:p w14:paraId="59FD868C" w14:textId="77777777" w:rsidR="001173B8" w:rsidRPr="001D4FEF" w:rsidRDefault="001173B8" w:rsidP="000B0543">
      <w:pPr>
        <w:pStyle w:val="BodyText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6E1F7C07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31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1"/>
    </w:p>
    <w:p w14:paraId="48E60A35" w14:textId="77777777" w:rsidR="00C27925" w:rsidRPr="001D4FEF" w:rsidRDefault="00C27925" w:rsidP="000B0543">
      <w:pPr>
        <w:pStyle w:val="BodyText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3C228239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32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2"/>
    </w:p>
    <w:p w14:paraId="12EA9EEC" w14:textId="77777777" w:rsidR="001173B8" w:rsidRPr="001D4FEF" w:rsidRDefault="001173B8" w:rsidP="000B0543">
      <w:pPr>
        <w:pStyle w:val="BodyText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DDF91E2" w14:textId="77777777" w:rsidR="001173B8" w:rsidRPr="001D4FEF" w:rsidRDefault="001173B8">
      <w:pPr>
        <w:pStyle w:val="Heading2"/>
        <w:rPr>
          <w:rFonts w:ascii="Calibri" w:hAnsi="Calibri"/>
          <w:sz w:val="22"/>
          <w:lang w:val="pt-BR"/>
        </w:rPr>
      </w:pPr>
      <w:bookmarkStart w:id="33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3"/>
    </w:p>
    <w:p w14:paraId="14EC7641" w14:textId="77777777" w:rsidR="001173B8" w:rsidRPr="001D4FEF" w:rsidRDefault="00B062B3" w:rsidP="000B0543">
      <w:pPr>
        <w:pStyle w:val="BodyText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14:paraId="4E814559" w14:textId="77777777" w:rsidR="001173B8" w:rsidRPr="001D4FEF" w:rsidRDefault="001173B8" w:rsidP="000B0543">
      <w:pPr>
        <w:pStyle w:val="Heading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4" w:name="_Toc314978533"/>
      <w:bookmarkStart w:id="35" w:name="_Toc324843639"/>
      <w:bookmarkStart w:id="36" w:name="_Toc324851946"/>
      <w:bookmarkStart w:id="37" w:name="_Toc324915529"/>
      <w:bookmarkStart w:id="38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9" w:name="_Toc314978535"/>
      <w:bookmarkStart w:id="40" w:name="_Toc242451455"/>
      <w:bookmarkEnd w:id="34"/>
      <w:bookmarkEnd w:id="35"/>
      <w:bookmarkEnd w:id="36"/>
      <w:bookmarkEnd w:id="37"/>
      <w:bookmarkEnd w:id="38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40"/>
    </w:p>
    <w:p w14:paraId="504E47D7" w14:textId="77777777" w:rsidR="001173B8" w:rsidRPr="001D4FEF" w:rsidRDefault="001173B8" w:rsidP="001173B8">
      <w:pPr>
        <w:pStyle w:val="Heading2"/>
        <w:rPr>
          <w:rFonts w:ascii="Calibri" w:hAnsi="Calibri"/>
          <w:sz w:val="24"/>
          <w:szCs w:val="24"/>
          <w:lang w:val="pt-BR"/>
        </w:rPr>
      </w:pPr>
      <w:bookmarkStart w:id="41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1"/>
    </w:p>
    <w:p w14:paraId="6626DB25" w14:textId="77777777" w:rsidR="001173B8" w:rsidRPr="001D4FEF" w:rsidRDefault="001173B8">
      <w:pPr>
        <w:pStyle w:val="Heading3"/>
        <w:rPr>
          <w:rFonts w:ascii="Calibri" w:hAnsi="Calibri"/>
          <w:b/>
          <w:sz w:val="22"/>
          <w:lang w:val="pt-BR"/>
        </w:rPr>
      </w:pPr>
      <w:bookmarkStart w:id="42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2"/>
    </w:p>
    <w:p w14:paraId="7BB204B0" w14:textId="77777777"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1173B8" w:rsidRPr="001D4FEF" w14:paraId="5122BD5B" w14:textId="77777777">
        <w:trPr>
          <w:cantSplit/>
        </w:trPr>
        <w:tc>
          <w:tcPr>
            <w:tcW w:w="2211" w:type="dxa"/>
          </w:tcPr>
          <w:p w14:paraId="776AC381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55DB1789" w14:textId="77777777" w:rsidR="001173B8" w:rsidRPr="001D4FEF" w:rsidRDefault="001173B8" w:rsidP="001173B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C3ECAC" w14:textId="77777777">
        <w:trPr>
          <w:cantSplit/>
        </w:trPr>
        <w:tc>
          <w:tcPr>
            <w:tcW w:w="2211" w:type="dxa"/>
          </w:tcPr>
          <w:p w14:paraId="3CC73D0D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27DF244" w14:textId="77777777" w:rsidR="001173B8" w:rsidRPr="001D4FEF" w:rsidRDefault="001173B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6D5494E5" w14:textId="77777777">
        <w:trPr>
          <w:cantSplit/>
        </w:trPr>
        <w:tc>
          <w:tcPr>
            <w:tcW w:w="2211" w:type="dxa"/>
          </w:tcPr>
          <w:p w14:paraId="1B5B77C0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F0DBE91" w14:textId="77777777" w:rsidR="001173B8" w:rsidRPr="001D4FEF" w:rsidRDefault="001173B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4FEC0D8" w14:textId="77777777">
        <w:trPr>
          <w:cantSplit/>
        </w:trPr>
        <w:tc>
          <w:tcPr>
            <w:tcW w:w="2211" w:type="dxa"/>
          </w:tcPr>
          <w:p w14:paraId="60E0F553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1304CCA" w14:textId="77777777" w:rsidR="001173B8" w:rsidRPr="001D4FEF" w:rsidRDefault="001173B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5C38E1AE" w14:textId="77777777" w:rsidR="001173B8" w:rsidRPr="001D4FEF" w:rsidRDefault="001173B8">
      <w:pPr>
        <w:pStyle w:val="BodyText"/>
        <w:rPr>
          <w:rFonts w:ascii="Calibri" w:hAnsi="Calibri"/>
          <w:lang w:val="pt-BR"/>
        </w:rPr>
      </w:pPr>
    </w:p>
    <w:p w14:paraId="0D36A76E" w14:textId="77777777" w:rsidR="001173B8" w:rsidRPr="001D4FEF" w:rsidRDefault="001173B8" w:rsidP="000B0543">
      <w:pPr>
        <w:pStyle w:val="Heading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3" w:name="_Toc242451458"/>
      <w:bookmarkEnd w:id="39"/>
      <w:r w:rsidRPr="001D4FEF">
        <w:rPr>
          <w:rFonts w:ascii="Calibri" w:hAnsi="Calibri"/>
          <w:b/>
          <w:sz w:val="22"/>
          <w:lang w:val="pt-BR"/>
        </w:rPr>
        <w:lastRenderedPageBreak/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3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14:paraId="04C1EAED" w14:textId="77777777" w:rsidR="001173B8" w:rsidRPr="001D4FEF" w:rsidRDefault="001173B8">
      <w:pPr>
        <w:pStyle w:val="bodytext0"/>
        <w:rPr>
          <w:rFonts w:ascii="Calibri" w:hAnsi="Calibri"/>
          <w:sz w:val="22"/>
          <w:lang w:val="pt-BR"/>
        </w:rPr>
      </w:pPr>
      <w:bookmarkStart w:id="44" w:name="_Toc314978536"/>
      <w:bookmarkStart w:id="45" w:name="_Toc324843643"/>
      <w:bookmarkStart w:id="46" w:name="_Toc324851950"/>
      <w:bookmarkStart w:id="47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0082EC67" w14:textId="77777777" w:rsidTr="00562868">
        <w:trPr>
          <w:cantSplit/>
        </w:trPr>
        <w:tc>
          <w:tcPr>
            <w:tcW w:w="2211" w:type="dxa"/>
          </w:tcPr>
          <w:bookmarkEnd w:id="44"/>
          <w:bookmarkEnd w:id="45"/>
          <w:bookmarkEnd w:id="46"/>
          <w:bookmarkEnd w:id="47"/>
          <w:p w14:paraId="1E5E2FE9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E60BEC2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6418AA1" w14:textId="77777777" w:rsidTr="00562868">
        <w:trPr>
          <w:cantSplit/>
        </w:trPr>
        <w:tc>
          <w:tcPr>
            <w:tcW w:w="2211" w:type="dxa"/>
          </w:tcPr>
          <w:p w14:paraId="39B3C951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13EEE1C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AC824FB" w14:textId="77777777" w:rsidTr="00562868">
        <w:trPr>
          <w:cantSplit/>
        </w:trPr>
        <w:tc>
          <w:tcPr>
            <w:tcW w:w="2211" w:type="dxa"/>
          </w:tcPr>
          <w:p w14:paraId="3B700FE4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551E69A8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BBC7C4D" w14:textId="77777777" w:rsidTr="00562868">
        <w:trPr>
          <w:cantSplit/>
        </w:trPr>
        <w:tc>
          <w:tcPr>
            <w:tcW w:w="2211" w:type="dxa"/>
          </w:tcPr>
          <w:p w14:paraId="3B3F6795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A759407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F972CE" w14:textId="77777777" w:rsidR="001173B8" w:rsidRPr="001D4FEF" w:rsidRDefault="001173B8">
      <w:pPr>
        <w:pStyle w:val="Heading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44B64B10" w14:textId="77777777" w:rsidR="001173B8" w:rsidRPr="001D4FEF" w:rsidRDefault="001173B8">
      <w:pPr>
        <w:pStyle w:val="Heading3"/>
        <w:rPr>
          <w:rFonts w:ascii="Calibri" w:hAnsi="Calibri"/>
          <w:b/>
          <w:sz w:val="22"/>
          <w:lang w:val="pt-BR"/>
        </w:rPr>
      </w:pPr>
      <w:bookmarkStart w:id="48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8"/>
    </w:p>
    <w:p w14:paraId="206A72D1" w14:textId="77777777" w:rsidR="001173B8" w:rsidRPr="001D4FEF" w:rsidRDefault="001173B8">
      <w:pPr>
        <w:pStyle w:val="bodytext0"/>
        <w:ind w:left="720"/>
        <w:rPr>
          <w:rFonts w:ascii="Calibri" w:hAnsi="Calibri"/>
          <w:sz w:val="22"/>
          <w:lang w:val="pt-BR"/>
        </w:rPr>
      </w:pPr>
      <w:bookmarkStart w:id="49" w:name="_Toc327254066"/>
      <w:bookmarkStart w:id="50" w:name="_Toc327255031"/>
      <w:bookmarkStart w:id="51" w:name="_Toc327255100"/>
      <w:bookmarkStart w:id="5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59BFACD3" w14:textId="77777777" w:rsidTr="00562868">
        <w:trPr>
          <w:cantSplit/>
        </w:trPr>
        <w:tc>
          <w:tcPr>
            <w:tcW w:w="2211" w:type="dxa"/>
          </w:tcPr>
          <w:p w14:paraId="2EC372C6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bookmarkStart w:id="53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1B16EE46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7157E26" w14:textId="77777777" w:rsidTr="00562868">
        <w:trPr>
          <w:cantSplit/>
        </w:trPr>
        <w:tc>
          <w:tcPr>
            <w:tcW w:w="2211" w:type="dxa"/>
          </w:tcPr>
          <w:p w14:paraId="2955F9BD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625A8E64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16211B" w14:textId="77777777" w:rsidTr="00562868">
        <w:trPr>
          <w:cantSplit/>
        </w:trPr>
        <w:tc>
          <w:tcPr>
            <w:tcW w:w="2211" w:type="dxa"/>
          </w:tcPr>
          <w:p w14:paraId="1E956042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639A7F65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E98AD83" w14:textId="77777777" w:rsidTr="00562868">
        <w:trPr>
          <w:cantSplit/>
        </w:trPr>
        <w:tc>
          <w:tcPr>
            <w:tcW w:w="2211" w:type="dxa"/>
          </w:tcPr>
          <w:p w14:paraId="2100D35D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37B9665C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2456F7B" w14:textId="77777777" w:rsidR="001173B8" w:rsidRPr="001D4FEF" w:rsidRDefault="001173B8">
      <w:pPr>
        <w:pStyle w:val="bodytext0"/>
        <w:rPr>
          <w:rFonts w:ascii="Calibri" w:hAnsi="Calibri"/>
          <w:sz w:val="22"/>
          <w:lang w:val="pt-BR"/>
        </w:rPr>
      </w:pPr>
    </w:p>
    <w:p w14:paraId="5CD282F2" w14:textId="77777777" w:rsidR="001173B8" w:rsidRPr="001D4FEF" w:rsidRDefault="001173B8">
      <w:pPr>
        <w:pStyle w:val="bodytext0"/>
        <w:rPr>
          <w:rFonts w:ascii="Calibri" w:hAnsi="Calibri"/>
          <w:sz w:val="22"/>
          <w:lang w:val="pt-BR"/>
        </w:rPr>
      </w:pPr>
    </w:p>
    <w:p w14:paraId="12F65FC6" w14:textId="77777777" w:rsidR="001173B8" w:rsidRPr="001D4FEF" w:rsidRDefault="001173B8">
      <w:pPr>
        <w:pStyle w:val="Heading3"/>
        <w:rPr>
          <w:rFonts w:ascii="Calibri" w:hAnsi="Calibri"/>
          <w:b/>
          <w:sz w:val="22"/>
          <w:lang w:val="pt-BR"/>
        </w:rPr>
      </w:pPr>
      <w:bookmarkStart w:id="54" w:name="_Toc242451460"/>
      <w:bookmarkEnd w:id="49"/>
      <w:bookmarkEnd w:id="50"/>
      <w:bookmarkEnd w:id="51"/>
      <w:bookmarkEnd w:id="52"/>
      <w:bookmarkEnd w:id="53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4"/>
    </w:p>
    <w:p w14:paraId="10C4EAF3" w14:textId="77777777" w:rsidR="001173B8" w:rsidRPr="001D4FEF" w:rsidRDefault="001173B8">
      <w:pPr>
        <w:pStyle w:val="bodytext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6E9A9ED2" w14:textId="77777777" w:rsidTr="00562868">
        <w:trPr>
          <w:cantSplit/>
        </w:trPr>
        <w:tc>
          <w:tcPr>
            <w:tcW w:w="2211" w:type="dxa"/>
          </w:tcPr>
          <w:p w14:paraId="6D7632B5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A844010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199945F5" w14:textId="77777777" w:rsidTr="00562868">
        <w:trPr>
          <w:cantSplit/>
        </w:trPr>
        <w:tc>
          <w:tcPr>
            <w:tcW w:w="2211" w:type="dxa"/>
          </w:tcPr>
          <w:p w14:paraId="3CCBC58A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06624A8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1EAF254" w14:textId="77777777" w:rsidTr="00562868">
        <w:trPr>
          <w:cantSplit/>
        </w:trPr>
        <w:tc>
          <w:tcPr>
            <w:tcW w:w="2211" w:type="dxa"/>
          </w:tcPr>
          <w:p w14:paraId="281D8479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F6FDFD7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FDEF6A6" w14:textId="77777777" w:rsidTr="00562868">
        <w:trPr>
          <w:cantSplit/>
        </w:trPr>
        <w:tc>
          <w:tcPr>
            <w:tcW w:w="2211" w:type="dxa"/>
          </w:tcPr>
          <w:p w14:paraId="3D5F5556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0D598F66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7A919CA" w14:textId="77777777" w:rsidR="001173B8" w:rsidRPr="001D4FEF" w:rsidRDefault="001173B8">
      <w:pPr>
        <w:pStyle w:val="bodytext0"/>
        <w:rPr>
          <w:rFonts w:ascii="Calibri" w:hAnsi="Calibri"/>
          <w:sz w:val="22"/>
          <w:lang w:val="pt-BR"/>
        </w:rPr>
      </w:pPr>
    </w:p>
    <w:p w14:paraId="5D4F5244" w14:textId="77777777" w:rsidR="001173B8" w:rsidRPr="001D4FEF" w:rsidRDefault="001173B8">
      <w:pPr>
        <w:pStyle w:val="Heading3"/>
        <w:spacing w:line="120" w:lineRule="atLeast"/>
        <w:rPr>
          <w:rFonts w:ascii="Calibri" w:hAnsi="Calibri"/>
          <w:b/>
          <w:sz w:val="22"/>
          <w:lang w:val="pt-BR"/>
        </w:rPr>
      </w:pPr>
      <w:bookmarkStart w:id="55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5"/>
    </w:p>
    <w:p w14:paraId="4713EC85" w14:textId="77777777" w:rsidR="001173B8" w:rsidRPr="001D4FEF" w:rsidRDefault="001173B8">
      <w:pPr>
        <w:pStyle w:val="BodyText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09923B34" w14:textId="77777777" w:rsidTr="00562868">
        <w:trPr>
          <w:cantSplit/>
        </w:trPr>
        <w:tc>
          <w:tcPr>
            <w:tcW w:w="2211" w:type="dxa"/>
          </w:tcPr>
          <w:p w14:paraId="626580C8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bookmarkStart w:id="56" w:name="_Toc78907496"/>
            <w:bookmarkStart w:id="57" w:name="_Toc327254070"/>
            <w:bookmarkStart w:id="58" w:name="_Toc327255035"/>
            <w:bookmarkStart w:id="59" w:name="_Toc327255104"/>
            <w:bookmarkStart w:id="60" w:name="_Toc327255343"/>
            <w:bookmarkStart w:id="61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B0A6A05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439AEB3F" w14:textId="77777777" w:rsidTr="00562868">
        <w:trPr>
          <w:cantSplit/>
        </w:trPr>
        <w:tc>
          <w:tcPr>
            <w:tcW w:w="2211" w:type="dxa"/>
          </w:tcPr>
          <w:p w14:paraId="49F5F742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7C1B6FBF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673EA691" w14:textId="77777777" w:rsidTr="00562868">
        <w:trPr>
          <w:cantSplit/>
        </w:trPr>
        <w:tc>
          <w:tcPr>
            <w:tcW w:w="2211" w:type="dxa"/>
          </w:tcPr>
          <w:p w14:paraId="293FA947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0A4DD706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1F71CC3" w14:textId="77777777" w:rsidTr="00562868">
        <w:trPr>
          <w:cantSplit/>
        </w:trPr>
        <w:tc>
          <w:tcPr>
            <w:tcW w:w="2211" w:type="dxa"/>
          </w:tcPr>
          <w:p w14:paraId="6988FB04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4712A956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0173A7B" w14:textId="77777777" w:rsidR="001173B8" w:rsidRPr="001D4FEF" w:rsidRDefault="001173B8">
      <w:pPr>
        <w:pStyle w:val="Heading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14:paraId="462B7220" w14:textId="77777777" w:rsidR="001173B8" w:rsidRPr="001D4FEF" w:rsidRDefault="001173B8">
      <w:pPr>
        <w:pStyle w:val="Heading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2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6"/>
      <w:bookmarkEnd w:id="62"/>
    </w:p>
    <w:p w14:paraId="0BC60FC4" w14:textId="77777777" w:rsidR="001173B8" w:rsidRPr="001D4FEF" w:rsidRDefault="001173B8">
      <w:pPr>
        <w:pStyle w:val="BodyText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2D66C1BD" w14:textId="77777777" w:rsidTr="00562868">
        <w:trPr>
          <w:cantSplit/>
        </w:trPr>
        <w:tc>
          <w:tcPr>
            <w:tcW w:w="2211" w:type="dxa"/>
          </w:tcPr>
          <w:bookmarkEnd w:id="57"/>
          <w:bookmarkEnd w:id="58"/>
          <w:bookmarkEnd w:id="59"/>
          <w:bookmarkEnd w:id="60"/>
          <w:bookmarkEnd w:id="61"/>
          <w:p w14:paraId="48579963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63A433DE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7E13B7D" w14:textId="77777777" w:rsidTr="00562868">
        <w:trPr>
          <w:cantSplit/>
        </w:trPr>
        <w:tc>
          <w:tcPr>
            <w:tcW w:w="2211" w:type="dxa"/>
          </w:tcPr>
          <w:p w14:paraId="5A232D53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28EB5CD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8CEBBAF" w14:textId="77777777" w:rsidTr="00562868">
        <w:trPr>
          <w:cantSplit/>
        </w:trPr>
        <w:tc>
          <w:tcPr>
            <w:tcW w:w="2211" w:type="dxa"/>
          </w:tcPr>
          <w:p w14:paraId="66B3DEDC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797D75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294E79F1" w14:textId="77777777" w:rsidTr="00562868">
        <w:trPr>
          <w:cantSplit/>
        </w:trPr>
        <w:tc>
          <w:tcPr>
            <w:tcW w:w="2211" w:type="dxa"/>
          </w:tcPr>
          <w:p w14:paraId="0E02FBAC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237DB9D2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42A8E56C" w14:textId="77777777" w:rsidR="001173B8" w:rsidRPr="001D4FEF" w:rsidRDefault="001173B8">
      <w:pPr>
        <w:pStyle w:val="Heading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14:paraId="64763606" w14:textId="77777777" w:rsidR="001173B8" w:rsidRPr="001D4FEF" w:rsidRDefault="001173B8" w:rsidP="00562868">
      <w:pPr>
        <w:pStyle w:val="Heading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3" w:name="_Toc78907497"/>
      <w:bookmarkStart w:id="64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3"/>
      <w:bookmarkEnd w:id="64"/>
    </w:p>
    <w:p w14:paraId="2603838F" w14:textId="77777777"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211"/>
        <w:gridCol w:w="6627"/>
      </w:tblGrid>
      <w:tr w:rsidR="00562868" w:rsidRPr="001D4FEF" w14:paraId="6429EF6F" w14:textId="77777777" w:rsidTr="00562868">
        <w:trPr>
          <w:cantSplit/>
        </w:trPr>
        <w:tc>
          <w:tcPr>
            <w:tcW w:w="2211" w:type="dxa"/>
          </w:tcPr>
          <w:p w14:paraId="6FDAD6B2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396B4B06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5958F485" w14:textId="77777777" w:rsidTr="00562868">
        <w:trPr>
          <w:cantSplit/>
        </w:trPr>
        <w:tc>
          <w:tcPr>
            <w:tcW w:w="2211" w:type="dxa"/>
          </w:tcPr>
          <w:p w14:paraId="37D34F64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40996F8B" w14:textId="77777777" w:rsidR="00562868" w:rsidRPr="001D4FEF" w:rsidRDefault="00562868" w:rsidP="00562868">
            <w:pPr>
              <w:pStyle w:val="BodyText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0BDDDF9C" w14:textId="77777777" w:rsidTr="00562868">
        <w:trPr>
          <w:cantSplit/>
        </w:trPr>
        <w:tc>
          <w:tcPr>
            <w:tcW w:w="2211" w:type="dxa"/>
          </w:tcPr>
          <w:p w14:paraId="44A98807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36D45C18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14:paraId="396BAF3C" w14:textId="77777777" w:rsidTr="00562868">
        <w:trPr>
          <w:cantSplit/>
        </w:trPr>
        <w:tc>
          <w:tcPr>
            <w:tcW w:w="2211" w:type="dxa"/>
          </w:tcPr>
          <w:p w14:paraId="59D823CF" w14:textId="77777777" w:rsidR="00562868" w:rsidRPr="001D4FEF" w:rsidRDefault="00562868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14:paraId="53E2A89F" w14:textId="77777777" w:rsidR="00562868" w:rsidRPr="001D4FEF" w:rsidRDefault="00562868" w:rsidP="00562868">
            <w:pPr>
              <w:pStyle w:val="BodyText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732E519B" w14:textId="77777777" w:rsidR="001173B8" w:rsidRPr="001D4FEF" w:rsidRDefault="001173B8" w:rsidP="00562868">
      <w:pPr>
        <w:pStyle w:val="BodyText"/>
        <w:ind w:left="0"/>
        <w:rPr>
          <w:rFonts w:ascii="Calibri" w:hAnsi="Calibri"/>
          <w:sz w:val="22"/>
          <w:lang w:val="pt-BR"/>
        </w:rPr>
      </w:pPr>
    </w:p>
    <w:p w14:paraId="52FDAC15" w14:textId="77777777" w:rsidR="001173B8" w:rsidRPr="001D4FEF" w:rsidRDefault="001173B8">
      <w:pPr>
        <w:pStyle w:val="Heading2"/>
        <w:spacing w:before="360"/>
        <w:rPr>
          <w:rFonts w:ascii="Calibri" w:hAnsi="Calibri"/>
          <w:sz w:val="22"/>
          <w:lang w:val="pt-BR"/>
        </w:rPr>
      </w:pPr>
      <w:bookmarkStart w:id="65" w:name="_Toc78907498"/>
      <w:bookmarkStart w:id="66" w:name="_Toc242451464"/>
      <w:r w:rsidRPr="001D4FEF">
        <w:rPr>
          <w:rFonts w:ascii="Calibri" w:hAnsi="Calibri"/>
          <w:sz w:val="22"/>
          <w:lang w:val="pt-BR"/>
        </w:rPr>
        <w:lastRenderedPageBreak/>
        <w:t>Ferramentas</w:t>
      </w:r>
      <w:bookmarkEnd w:id="65"/>
      <w:bookmarkEnd w:id="66"/>
    </w:p>
    <w:p w14:paraId="68BF765F" w14:textId="77777777" w:rsidR="001173B8" w:rsidRPr="001D4FEF" w:rsidRDefault="001173B8">
      <w:pPr>
        <w:pStyle w:val="BodyText"/>
        <w:ind w:left="0"/>
        <w:rPr>
          <w:rFonts w:ascii="Calibri" w:hAnsi="Calibri"/>
          <w:sz w:val="22"/>
          <w:lang w:val="pt-BR"/>
        </w:rPr>
      </w:pPr>
      <w:bookmarkStart w:id="67" w:name="_Toc314978543"/>
      <w:bookmarkStart w:id="68" w:name="_Toc324843646"/>
      <w:bookmarkStart w:id="69" w:name="_Toc324851953"/>
      <w:bookmarkStart w:id="70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14:paraId="142D0510" w14:textId="77777777" w:rsidR="001173B8" w:rsidRPr="001D4FEF" w:rsidRDefault="001173B8">
      <w:pPr>
        <w:pStyle w:val="BodyText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 w14:paraId="1DB39D8A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1E27F588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7E031727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79C2E93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 w14:paraId="25536550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0EAF6C56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7ADBD15E" w14:textId="77777777"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14:paraId="5DFBF0D8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38A2996F" w14:textId="77777777" w:rsidTr="008B4EB7">
        <w:trPr>
          <w:jc w:val="center"/>
        </w:trPr>
        <w:tc>
          <w:tcPr>
            <w:tcW w:w="3060" w:type="dxa"/>
          </w:tcPr>
          <w:p w14:paraId="0B62758C" w14:textId="77777777" w:rsidR="00E61FFE" w:rsidRPr="001D4FEF" w:rsidRDefault="00E61FFE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14:paraId="5B443A46" w14:textId="77777777" w:rsidR="00E61FFE" w:rsidRPr="001D4FEF" w:rsidRDefault="00E61FFE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37C7508" w14:textId="77777777" w:rsidR="00E61FFE" w:rsidRPr="001D4FEF" w:rsidRDefault="00E61FFE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4D751E32" w14:textId="77777777">
        <w:trPr>
          <w:jc w:val="center"/>
        </w:trPr>
        <w:tc>
          <w:tcPr>
            <w:tcW w:w="3060" w:type="dxa"/>
          </w:tcPr>
          <w:p w14:paraId="50E515E2" w14:textId="77777777" w:rsidR="001173B8" w:rsidRPr="001D4FEF" w:rsidRDefault="00E61FFE" w:rsidP="00E61FFE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14:paraId="7F8561C7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3B0517F6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74E21A01" w14:textId="77777777">
        <w:trPr>
          <w:jc w:val="center"/>
        </w:trPr>
        <w:tc>
          <w:tcPr>
            <w:tcW w:w="3060" w:type="dxa"/>
          </w:tcPr>
          <w:p w14:paraId="2114383C" w14:textId="77777777" w:rsidR="001173B8" w:rsidRPr="001D4FEF" w:rsidRDefault="001173B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14:paraId="1FBE27FF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D111F14" w14:textId="77777777" w:rsidR="001173B8" w:rsidRPr="001D4FEF" w:rsidRDefault="001173B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14:paraId="42116357" w14:textId="77777777" w:rsidTr="008B4EB7">
        <w:trPr>
          <w:jc w:val="center"/>
        </w:trPr>
        <w:tc>
          <w:tcPr>
            <w:tcW w:w="3060" w:type="dxa"/>
          </w:tcPr>
          <w:p w14:paraId="210C8D1B" w14:textId="77777777" w:rsidR="00E61FFE" w:rsidRPr="001D4FEF" w:rsidRDefault="00E61FFE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14:paraId="798DF848" w14:textId="77777777" w:rsidR="00E61FFE" w:rsidRPr="001D4FEF" w:rsidRDefault="00E61FFE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567ADA31" w14:textId="77777777" w:rsidR="00E61FFE" w:rsidRPr="001D4FEF" w:rsidRDefault="00E61FFE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14:paraId="1B9A461D" w14:textId="77777777" w:rsidTr="008B4EB7">
        <w:trPr>
          <w:jc w:val="center"/>
        </w:trPr>
        <w:tc>
          <w:tcPr>
            <w:tcW w:w="3060" w:type="dxa"/>
          </w:tcPr>
          <w:p w14:paraId="301CDCC5" w14:textId="77777777" w:rsidR="00DB1351" w:rsidRPr="001D4FEF" w:rsidRDefault="00DB1351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14:paraId="5E4E3513" w14:textId="77777777" w:rsidR="00DB1351" w:rsidRPr="001D4FEF" w:rsidRDefault="00DB1351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9570CFD" w14:textId="77777777" w:rsidR="00DB1351" w:rsidRPr="001D4FEF" w:rsidRDefault="00DB1351" w:rsidP="008B4EB7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14:paraId="48E98793" w14:textId="77777777" w:rsidTr="00562868">
        <w:trPr>
          <w:jc w:val="center"/>
        </w:trPr>
        <w:tc>
          <w:tcPr>
            <w:tcW w:w="3060" w:type="dxa"/>
          </w:tcPr>
          <w:p w14:paraId="08809849" w14:textId="77777777" w:rsidR="00B20DA1" w:rsidRPr="001D4FEF" w:rsidRDefault="00B20DA1" w:rsidP="00562868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14:paraId="485EE284" w14:textId="77777777" w:rsidR="00B20DA1" w:rsidRPr="001D4FEF" w:rsidRDefault="00B20DA1" w:rsidP="00562868">
            <w:pPr>
              <w:pStyle w:val="BodyText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7B24AC0E" w14:textId="77777777" w:rsidR="00B20DA1" w:rsidRPr="001D4FEF" w:rsidRDefault="00B20DA1" w:rsidP="00562868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 w14:paraId="235E0196" w14:textId="77777777">
        <w:trPr>
          <w:jc w:val="center"/>
        </w:trPr>
        <w:tc>
          <w:tcPr>
            <w:tcW w:w="3060" w:type="dxa"/>
          </w:tcPr>
          <w:p w14:paraId="42030139" w14:textId="77777777" w:rsidR="001173B8" w:rsidRPr="001D4FEF" w:rsidRDefault="00B20DA1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14:paraId="0852B3FD" w14:textId="77777777" w:rsidR="001173B8" w:rsidRPr="001D4FEF" w:rsidRDefault="001173B8" w:rsidP="00DB1351">
            <w:pPr>
              <w:pStyle w:val="BodyText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14:paraId="67CFA0F0" w14:textId="77777777" w:rsidR="001173B8" w:rsidRPr="001D4FEF" w:rsidRDefault="001173B8" w:rsidP="00DB1351">
            <w:pPr>
              <w:pStyle w:val="bodytext0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686FAEA2" w14:textId="31D7D134" w:rsidR="001173B8" w:rsidRPr="001D4FEF" w:rsidRDefault="001173B8" w:rsidP="008B4EB7">
      <w:pPr>
        <w:pStyle w:val="Heading2"/>
        <w:spacing w:before="360"/>
        <w:rPr>
          <w:rFonts w:ascii="Calibri" w:hAnsi="Calibri"/>
          <w:sz w:val="22"/>
          <w:lang w:val="pt-BR"/>
        </w:rPr>
      </w:pPr>
      <w:bookmarkStart w:id="71" w:name="_Toc78907502"/>
      <w:bookmarkEnd w:id="67"/>
      <w:bookmarkEnd w:id="68"/>
      <w:bookmarkEnd w:id="69"/>
      <w:bookmarkEnd w:id="70"/>
      <w:r w:rsidRPr="001D4FEF">
        <w:rPr>
          <w:rFonts w:ascii="Calibri" w:hAnsi="Calibri"/>
          <w:sz w:val="26"/>
          <w:lang w:val="pt-BR"/>
        </w:rPr>
        <w:t xml:space="preserve"> </w:t>
      </w:r>
      <w:bookmarkStart w:id="72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2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BF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14:paraId="325EFECF" w14:textId="77777777" w:rsidTr="00F4479D">
        <w:tc>
          <w:tcPr>
            <w:tcW w:w="2031" w:type="dxa"/>
            <w:tcBorders>
              <w:bottom w:val="single" w:sz="12" w:space="0" w:color="000000"/>
            </w:tcBorders>
          </w:tcPr>
          <w:p w14:paraId="1F8B6035" w14:textId="77777777" w:rsidR="0010379D" w:rsidRPr="001D4FEF" w:rsidRDefault="0010379D" w:rsidP="008B4EB7">
            <w:pPr>
              <w:pStyle w:val="bodytext0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14:paraId="40F6A58C" w14:textId="77777777" w:rsidR="0010379D" w:rsidRPr="001D4FEF" w:rsidRDefault="0010379D" w:rsidP="008B4EB7">
            <w:pPr>
              <w:pStyle w:val="bodytext0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14:paraId="5139D2F6" w14:textId="77777777" w:rsidR="0010379D" w:rsidRPr="001D4FEF" w:rsidRDefault="00562868" w:rsidP="008B4EB7">
            <w:pPr>
              <w:pStyle w:val="bodytext0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14:paraId="5E65BDA9" w14:textId="77777777" w:rsidTr="00F4479D">
        <w:tc>
          <w:tcPr>
            <w:tcW w:w="2031" w:type="dxa"/>
            <w:tcBorders>
              <w:top w:val="nil"/>
            </w:tcBorders>
          </w:tcPr>
          <w:p w14:paraId="01622411" w14:textId="77777777" w:rsidR="0010379D" w:rsidRPr="001D4FEF" w:rsidRDefault="0010379D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2D0E63FD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1EA327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51ED81CF" w14:textId="77777777" w:rsidTr="00F4479D">
        <w:tc>
          <w:tcPr>
            <w:tcW w:w="2031" w:type="dxa"/>
            <w:tcBorders>
              <w:top w:val="nil"/>
            </w:tcBorders>
          </w:tcPr>
          <w:p w14:paraId="0029DE38" w14:textId="77777777" w:rsidR="0010379D" w:rsidRPr="001D4FEF" w:rsidRDefault="0010379D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13EAFA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3CE5AB68" w14:textId="77777777"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597DB69" w14:textId="77777777" w:rsidTr="00F4479D">
        <w:tc>
          <w:tcPr>
            <w:tcW w:w="2031" w:type="dxa"/>
            <w:tcBorders>
              <w:top w:val="nil"/>
            </w:tcBorders>
          </w:tcPr>
          <w:p w14:paraId="1F99B18D" w14:textId="77777777" w:rsidR="0010379D" w:rsidRPr="001D4FEF" w:rsidRDefault="0010379D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663D2F69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5450AA08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75011EFD" w14:textId="77777777" w:rsidTr="00F4479D">
        <w:tc>
          <w:tcPr>
            <w:tcW w:w="2031" w:type="dxa"/>
            <w:tcBorders>
              <w:top w:val="nil"/>
            </w:tcBorders>
          </w:tcPr>
          <w:p w14:paraId="1DC91134" w14:textId="77777777" w:rsidR="0010379D" w:rsidRPr="001D4FEF" w:rsidRDefault="0010379D" w:rsidP="00227DBD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45A5CB5C" w14:textId="77777777"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04776F9A" w14:textId="77777777"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14:paraId="3DF61045" w14:textId="77777777" w:rsidTr="00F4479D">
        <w:tc>
          <w:tcPr>
            <w:tcW w:w="2031" w:type="dxa"/>
            <w:tcBorders>
              <w:top w:val="nil"/>
            </w:tcBorders>
          </w:tcPr>
          <w:p w14:paraId="470ECB04" w14:textId="77777777" w:rsidR="0010379D" w:rsidRPr="001D4FEF" w:rsidRDefault="0010379D" w:rsidP="008B4EB7">
            <w:pPr>
              <w:pStyle w:val="bodytext0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14:paraId="1D8F431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14:paraId="1C0D1BF4" w14:textId="77777777"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14:paraId="23DAFC7D" w14:textId="77777777" w:rsidR="008B4EB7" w:rsidRPr="001D4FEF" w:rsidRDefault="008B4EB7" w:rsidP="008B4EB7">
      <w:pPr>
        <w:rPr>
          <w:lang w:val="pt-BR"/>
        </w:rPr>
      </w:pPr>
    </w:p>
    <w:p w14:paraId="2314FD96" w14:textId="77777777" w:rsidR="008D289F" w:rsidRPr="001D4FEF" w:rsidRDefault="008D289F" w:rsidP="008B4EB7">
      <w:pPr>
        <w:rPr>
          <w:lang w:val="pt-BR"/>
        </w:rPr>
      </w:pPr>
    </w:p>
    <w:p w14:paraId="7751237A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7ECB042A" w14:textId="77777777" w:rsidR="002732DA" w:rsidRPr="001D4FEF" w:rsidRDefault="002732DA" w:rsidP="008B4EB7">
      <w:pPr>
        <w:rPr>
          <w:lang w:val="pt-BR"/>
        </w:rPr>
      </w:pPr>
    </w:p>
    <w:p w14:paraId="4D6BC168" w14:textId="77777777" w:rsidR="008D289F" w:rsidRPr="001D4FEF" w:rsidRDefault="008D289F" w:rsidP="008D289F">
      <w:pPr>
        <w:pStyle w:val="Heading1"/>
        <w:rPr>
          <w:rFonts w:ascii="Calibri" w:hAnsi="Calibri"/>
          <w:sz w:val="26"/>
          <w:lang w:val="pt-BR"/>
        </w:rPr>
      </w:pPr>
      <w:bookmarkStart w:id="73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3"/>
    </w:p>
    <w:p w14:paraId="39E7A041" w14:textId="77777777" w:rsidR="008D289F" w:rsidRPr="001D4FEF" w:rsidRDefault="008D289F" w:rsidP="008B4EB7">
      <w:pPr>
        <w:rPr>
          <w:lang w:val="pt-BR"/>
        </w:rPr>
      </w:pPr>
    </w:p>
    <w:p w14:paraId="05FB9F8E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2124B812" w14:textId="77777777" w:rsidR="00562868" w:rsidRPr="001D4FEF" w:rsidRDefault="00562868" w:rsidP="008B4EB7">
      <w:pPr>
        <w:rPr>
          <w:lang w:val="pt-BR"/>
        </w:rPr>
      </w:pPr>
    </w:p>
    <w:p w14:paraId="18B647D5" w14:textId="77777777" w:rsidR="008B4EB7" w:rsidRPr="001D4FEF" w:rsidRDefault="00562868" w:rsidP="009960B3">
      <w:pPr>
        <w:pStyle w:val="Heading1"/>
        <w:rPr>
          <w:rFonts w:ascii="Calibri" w:hAnsi="Calibri"/>
          <w:sz w:val="26"/>
          <w:lang w:val="pt-BR"/>
        </w:rPr>
      </w:pPr>
      <w:bookmarkStart w:id="74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4"/>
    </w:p>
    <w:p w14:paraId="23EE802F" w14:textId="77777777" w:rsidR="0081191E" w:rsidRPr="001D4FEF" w:rsidRDefault="0081191E" w:rsidP="0081191E">
      <w:pPr>
        <w:pStyle w:val="Heading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14:paraId="0FB861B2" w14:textId="77777777" w:rsidR="00562868" w:rsidRPr="001D4FEF" w:rsidRDefault="00562868">
      <w:pPr>
        <w:widowControl/>
        <w:spacing w:line="240" w:lineRule="auto"/>
      </w:pPr>
      <w:r w:rsidRPr="001D4FEF">
        <w:br w:type="page"/>
      </w:r>
    </w:p>
    <w:p w14:paraId="2F889C3E" w14:textId="77777777" w:rsidR="0081191E" w:rsidRPr="001D4FEF" w:rsidRDefault="0081191E" w:rsidP="0081191E">
      <w:pPr>
        <w:pStyle w:val="Heading1"/>
        <w:rPr>
          <w:rFonts w:ascii="Calibri" w:hAnsi="Calibri"/>
          <w:sz w:val="26"/>
          <w:lang w:val="pt-BR"/>
        </w:rPr>
      </w:pPr>
      <w:bookmarkStart w:id="75" w:name="_Toc242451468"/>
      <w:r w:rsidRPr="001D4FEF">
        <w:rPr>
          <w:rFonts w:ascii="Calibri" w:hAnsi="Calibri"/>
          <w:sz w:val="26"/>
          <w:lang w:val="pt-BR"/>
        </w:rPr>
        <w:t>Responsabilidades</w:t>
      </w:r>
      <w:bookmarkEnd w:id="75"/>
    </w:p>
    <w:p w14:paraId="26DEC14E" w14:textId="77777777" w:rsidR="009960B3" w:rsidRPr="001D4FEF" w:rsidRDefault="009960B3" w:rsidP="008B4EB7">
      <w:pPr>
        <w:rPr>
          <w:lang w:val="pt-BR"/>
        </w:rPr>
      </w:pPr>
    </w:p>
    <w:p w14:paraId="4AAA8B73" w14:textId="77777777"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0BB4AAE0" w14:textId="77777777" w:rsidR="002732DA" w:rsidRPr="001D4FEF" w:rsidRDefault="002732DA" w:rsidP="002732DA">
      <w:pPr>
        <w:pStyle w:val="Heading1"/>
        <w:rPr>
          <w:rFonts w:ascii="Calibri" w:hAnsi="Calibri"/>
          <w:sz w:val="26"/>
          <w:lang w:val="pt-BR"/>
        </w:rPr>
      </w:pPr>
      <w:bookmarkStart w:id="76" w:name="_Toc242451469"/>
      <w:r w:rsidRPr="001D4FEF">
        <w:rPr>
          <w:rFonts w:ascii="Calibri" w:hAnsi="Calibri"/>
          <w:sz w:val="26"/>
          <w:lang w:val="pt-BR"/>
        </w:rPr>
        <w:t>Necessidade treinamento da equipe</w:t>
      </w:r>
      <w:bookmarkEnd w:id="76"/>
    </w:p>
    <w:p w14:paraId="2D0BFCA9" w14:textId="77777777" w:rsidR="002732DA" w:rsidRPr="001D4FEF" w:rsidRDefault="002732DA" w:rsidP="002732DA">
      <w:pPr>
        <w:rPr>
          <w:lang w:val="pt-BR"/>
        </w:rPr>
      </w:pPr>
    </w:p>
    <w:p w14:paraId="3FE8BC75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5E929EE8" w14:textId="77777777" w:rsidR="001D4FEF" w:rsidRPr="001D4FEF" w:rsidRDefault="001D4FEF" w:rsidP="002732DA">
      <w:pPr>
        <w:rPr>
          <w:lang w:val="pt-BR"/>
        </w:rPr>
      </w:pPr>
    </w:p>
    <w:p w14:paraId="39E71248" w14:textId="77777777" w:rsidR="002732DA" w:rsidRPr="001D4FEF" w:rsidRDefault="002732DA" w:rsidP="002732DA">
      <w:pPr>
        <w:pStyle w:val="Heading1"/>
        <w:rPr>
          <w:rFonts w:ascii="Calibri" w:hAnsi="Calibri"/>
          <w:sz w:val="26"/>
          <w:lang w:val="pt-BR"/>
        </w:rPr>
      </w:pPr>
      <w:bookmarkStart w:id="77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7"/>
    </w:p>
    <w:p w14:paraId="70B5327D" w14:textId="77777777" w:rsidR="002732DA" w:rsidRPr="001D4FEF" w:rsidRDefault="002732DA" w:rsidP="002732DA">
      <w:pPr>
        <w:rPr>
          <w:lang w:val="pt-BR"/>
        </w:rPr>
      </w:pPr>
    </w:p>
    <w:p w14:paraId="725ED98C" w14:textId="77777777"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14:paraId="3BCCBEAE" w14:textId="77777777" w:rsidR="001173B8" w:rsidRPr="001D4FEF" w:rsidRDefault="001173B8" w:rsidP="001173B8">
      <w:pPr>
        <w:pStyle w:val="Heading1"/>
        <w:rPr>
          <w:rFonts w:ascii="Calibri" w:hAnsi="Calibri"/>
          <w:szCs w:val="24"/>
          <w:lang w:val="pt-BR"/>
        </w:rPr>
      </w:pPr>
      <w:bookmarkStart w:id="78" w:name="_Toc242451471"/>
      <w:r w:rsidRPr="001D4FEF">
        <w:rPr>
          <w:rFonts w:ascii="Calibri" w:hAnsi="Calibri"/>
          <w:sz w:val="26"/>
          <w:lang w:val="pt-BR"/>
        </w:rPr>
        <w:t>Cronograma</w:t>
      </w:r>
      <w:bookmarkEnd w:id="71"/>
      <w:bookmarkEnd w:id="78"/>
    </w:p>
    <w:p w14:paraId="38BBE590" w14:textId="77777777"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878E2" w14:textId="77777777" w:rsidR="00562868" w:rsidRDefault="00562868">
      <w:pPr>
        <w:spacing w:line="240" w:lineRule="auto"/>
      </w:pPr>
      <w:r>
        <w:separator/>
      </w:r>
    </w:p>
  </w:endnote>
  <w:endnote w:type="continuationSeparator" w:id="0">
    <w:p w14:paraId="55D68A51" w14:textId="77777777" w:rsidR="00562868" w:rsidRDefault="00562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0E4EE" w14:textId="77777777" w:rsidR="00562868" w:rsidRDefault="0056286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CF62D" w14:textId="77777777" w:rsidR="00562868" w:rsidRDefault="0056286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62A2AD" w14:textId="77777777" w:rsidR="00562868" w:rsidRDefault="00562868">
      <w:pPr>
        <w:spacing w:line="240" w:lineRule="auto"/>
      </w:pPr>
      <w:r>
        <w:separator/>
      </w:r>
    </w:p>
  </w:footnote>
  <w:footnote w:type="continuationSeparator" w:id="0">
    <w:p w14:paraId="65C9BE5B" w14:textId="77777777" w:rsidR="00562868" w:rsidRDefault="005628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93EBD" w14:textId="77777777" w:rsidR="00562868" w:rsidRDefault="00562868">
    <w:pPr>
      <w:pBdr>
        <w:top w:val="single" w:sz="6" w:space="1" w:color="auto"/>
      </w:pBdr>
    </w:pPr>
  </w:p>
  <w:p w14:paraId="4B98C8E7" w14:textId="77777777" w:rsidR="00562868" w:rsidRDefault="00562868">
    <w:pPr>
      <w:pStyle w:val="Header"/>
    </w:pPr>
  </w:p>
  <w:p w14:paraId="3F602381" w14:textId="77777777" w:rsidR="00562868" w:rsidRDefault="00562868"/>
  <w:p w14:paraId="663EE0AE" w14:textId="77777777" w:rsidR="00562868" w:rsidRDefault="0056286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B1488" w14:textId="77777777" w:rsidR="00562868" w:rsidRDefault="0056286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6C79" w14:textId="77777777" w:rsidR="00562868" w:rsidRDefault="0056286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374"/>
    <w:rsid w:val="00084E33"/>
    <w:rsid w:val="0009106A"/>
    <w:rsid w:val="000B0543"/>
    <w:rsid w:val="000B3506"/>
    <w:rsid w:val="000D5A8A"/>
    <w:rsid w:val="0010379D"/>
    <w:rsid w:val="001173B8"/>
    <w:rsid w:val="0016692A"/>
    <w:rsid w:val="001B0575"/>
    <w:rsid w:val="001B375D"/>
    <w:rsid w:val="001D4FEF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915622"/>
    <w:rsid w:val="00924BAC"/>
    <w:rsid w:val="009355E1"/>
    <w:rsid w:val="009960B3"/>
    <w:rsid w:val="009D3D4F"/>
    <w:rsid w:val="009F7193"/>
    <w:rsid w:val="00A46269"/>
    <w:rsid w:val="00A540B7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EEC7D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86506"/>
    <w:pPr>
      <w:ind w:left="900" w:hanging="900"/>
    </w:pPr>
  </w:style>
  <w:style w:type="paragraph" w:styleId="TOC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Header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BodyText">
    <w:name w:val="Body Text"/>
    <w:basedOn w:val="Normal"/>
    <w:link w:val="BodyTextChar"/>
    <w:rsid w:val="0028650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86506"/>
    <w:rPr>
      <w:sz w:val="20"/>
      <w:vertAlign w:val="superscript"/>
    </w:rPr>
  </w:style>
  <w:style w:type="paragraph" w:styleId="FootnoteText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TOC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BodyText2">
    <w:name w:val="Body Text 2"/>
    <w:basedOn w:val="Normal"/>
    <w:semiHidden/>
    <w:rsid w:val="00286506"/>
    <w:rPr>
      <w:i/>
      <w:color w:val="0000FF"/>
    </w:rPr>
  </w:style>
  <w:style w:type="paragraph" w:styleId="BodyTextIndent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sid w:val="00286506"/>
    <w:rPr>
      <w:color w:val="0000FF"/>
      <w:u w:val="single"/>
    </w:rPr>
  </w:style>
  <w:style w:type="paragraph" w:customStyle="1" w:styleId="SubTitle0">
    <w:name w:val="SubTitle"/>
    <w:basedOn w:val="Title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e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286506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286506"/>
    <w:rPr>
      <w:sz w:val="16"/>
    </w:rPr>
  </w:style>
  <w:style w:type="paragraph" w:styleId="CommentText">
    <w:name w:val="annotation text"/>
    <w:basedOn w:val="Normal"/>
    <w:semiHidden/>
    <w:rsid w:val="00286506"/>
    <w:pPr>
      <w:widowControl/>
      <w:spacing w:line="240" w:lineRule="auto"/>
    </w:pPr>
  </w:style>
  <w:style w:type="paragraph" w:styleId="PlainText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286506"/>
  </w:style>
  <w:style w:type="table" w:styleId="TableGrid">
    <w:name w:val="Table Grid"/>
    <w:basedOn w:val="Table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le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le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le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le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le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le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le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Heading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DefaultParagraphFont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Heading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BodyTextChar">
    <w:name w:val="Body Text Char"/>
    <w:basedOn w:val="DefaultParagraphFont"/>
    <w:link w:val="BodyText"/>
    <w:rsid w:val="008A5721"/>
  </w:style>
  <w:style w:type="paragraph" w:customStyle="1" w:styleId="Lista2">
    <w:name w:val="Lista2"/>
    <w:basedOn w:val="BodyText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BodyText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NoSpacing">
    <w:name w:val="No Spacing"/>
    <w:qFormat/>
    <w:rsid w:val="00EB108D"/>
    <w:pPr>
      <w:widowControl w:val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DefaultParagraphFont"/>
    <w:rsid w:val="002669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286506"/>
    <w:pPr>
      <w:ind w:left="900" w:hanging="900"/>
    </w:pPr>
  </w:style>
  <w:style w:type="paragraph" w:styleId="TOC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TOC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Header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BodyText">
    <w:name w:val="Body Text"/>
    <w:basedOn w:val="Normal"/>
    <w:link w:val="BodyTextChar"/>
    <w:rsid w:val="0028650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286506"/>
    <w:rPr>
      <w:sz w:val="20"/>
      <w:vertAlign w:val="superscript"/>
    </w:rPr>
  </w:style>
  <w:style w:type="paragraph" w:styleId="FootnoteText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TOC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BodyText2">
    <w:name w:val="Body Text 2"/>
    <w:basedOn w:val="Normal"/>
    <w:semiHidden/>
    <w:rsid w:val="00286506"/>
    <w:rPr>
      <w:i/>
      <w:color w:val="0000FF"/>
    </w:rPr>
  </w:style>
  <w:style w:type="paragraph" w:styleId="BodyTextIndent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DefaultParagraphFont"/>
    <w:semiHidden/>
    <w:rsid w:val="00286506"/>
    <w:rPr>
      <w:color w:val="0000FF"/>
      <w:u w:val="single"/>
    </w:rPr>
  </w:style>
  <w:style w:type="paragraph" w:customStyle="1" w:styleId="SubTitle0">
    <w:name w:val="SubTitle"/>
    <w:basedOn w:val="Title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e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0">
    <w:name w:val="body text"/>
    <w:rsid w:val="00286506"/>
    <w:pPr>
      <w:keepLines/>
      <w:spacing w:after="120" w:line="220" w:lineRule="atLeast"/>
    </w:pPr>
    <w:rPr>
      <w:lang w:val="en-GB" w:eastAsia="en-US"/>
    </w:rPr>
  </w:style>
  <w:style w:type="character" w:styleId="CommentReference">
    <w:name w:val="annotation reference"/>
    <w:basedOn w:val="DefaultParagraphFont"/>
    <w:semiHidden/>
    <w:rsid w:val="00286506"/>
    <w:rPr>
      <w:sz w:val="16"/>
    </w:rPr>
  </w:style>
  <w:style w:type="paragraph" w:styleId="CommentText">
    <w:name w:val="annotation text"/>
    <w:basedOn w:val="Normal"/>
    <w:semiHidden/>
    <w:rsid w:val="00286506"/>
    <w:pPr>
      <w:widowControl/>
      <w:spacing w:line="240" w:lineRule="auto"/>
    </w:pPr>
  </w:style>
  <w:style w:type="paragraph" w:styleId="PlainText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Index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286506"/>
  </w:style>
  <w:style w:type="table" w:styleId="TableGrid">
    <w:name w:val="Table Grid"/>
    <w:basedOn w:val="Table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le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le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le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le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le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le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le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Heading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DefaultParagraphFont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Heading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BodyTextChar">
    <w:name w:val="Body Text Char"/>
    <w:basedOn w:val="DefaultParagraphFont"/>
    <w:link w:val="BodyText"/>
    <w:rsid w:val="008A5721"/>
  </w:style>
  <w:style w:type="paragraph" w:customStyle="1" w:styleId="Lista2">
    <w:name w:val="Lista2"/>
    <w:basedOn w:val="BodyText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BodyText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NoSpacing">
    <w:name w:val="No Spacing"/>
    <w:qFormat/>
    <w:rsid w:val="00EB108D"/>
    <w:pPr>
      <w:widowControl w:val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DefaultParagraphFont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\public_html\desenvolvimento\RUP templates\rup_tstpln.dot</Template>
  <TotalTime>14</TotalTime>
  <Pages>14</Pages>
  <Words>701</Words>
  <Characters>4002</Characters>
  <Application>Microsoft Macintosh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Ivna Valença</cp:lastModifiedBy>
  <cp:revision>4</cp:revision>
  <cp:lastPrinted>2004-07-30T18:38:00Z</cp:lastPrinted>
  <dcterms:created xsi:type="dcterms:W3CDTF">2013-10-03T23:15:00Z</dcterms:created>
  <dcterms:modified xsi:type="dcterms:W3CDTF">2013-10-03T23:28:00Z</dcterms:modified>
</cp:coreProperties>
</file>