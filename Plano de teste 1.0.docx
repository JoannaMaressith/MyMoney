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rsidR="00EB108D" w:rsidRPr="001D4FEF" w:rsidRDefault="00EB108D" w:rsidP="00EB108D">
      <w:pPr>
        <w:pStyle w:val="titulo"/>
        <w:spacing w:before="120"/>
      </w:pPr>
    </w:p>
    <w:p w:rsidR="00EB108D" w:rsidRPr="001D4FEF" w:rsidRDefault="00EB108D" w:rsidP="00EB108D">
      <w:pPr>
        <w:pStyle w:val="titulo"/>
        <w:spacing w:before="120"/>
      </w:pPr>
    </w:p>
    <w:p w:rsidR="00EB108D" w:rsidRPr="001D4FEF" w:rsidRDefault="00EB108D" w:rsidP="00EB108D">
      <w:pPr>
        <w:pStyle w:val="titulo"/>
        <w:spacing w:before="120"/>
      </w:pPr>
    </w:p>
    <w:p w:rsidR="00EB108D" w:rsidRPr="001D4FEF" w:rsidRDefault="00EB108D" w:rsidP="00EB108D">
      <w:pPr>
        <w:jc w:val="right"/>
        <w:rPr>
          <w:rFonts w:cs="Arial"/>
          <w:b/>
          <w:bCs/>
          <w:sz w:val="40"/>
          <w:lang w:val="pt-BR"/>
        </w:rPr>
      </w:pPr>
      <w:r w:rsidRPr="001D4FEF">
        <w:rPr>
          <w:rFonts w:cs="Arial"/>
          <w:b/>
          <w:bCs/>
          <w:sz w:val="40"/>
          <w:lang w:val="pt-BR"/>
        </w:rPr>
        <w:t xml:space="preserve">Cliente: </w:t>
      </w:r>
      <w:r w:rsidR="00562868" w:rsidRPr="001D4FEF">
        <w:rPr>
          <w:rFonts w:cs="Arial"/>
          <w:b/>
          <w:bCs/>
          <w:i/>
          <w:iCs/>
          <w:sz w:val="40"/>
          <w:lang w:val="pt-BR"/>
        </w:rPr>
        <w:t>&lt;</w:t>
      </w:r>
      <w:proofErr w:type="spellStart"/>
      <w:r w:rsidR="00254873">
        <w:rPr>
          <w:rFonts w:cs="Arial"/>
          <w:b/>
          <w:bCs/>
          <w:i/>
          <w:iCs/>
          <w:sz w:val="40"/>
          <w:lang w:val="pt-BR"/>
        </w:rPr>
        <w:t>Ivna</w:t>
      </w:r>
      <w:proofErr w:type="spellEnd"/>
      <w:r w:rsidR="00254873">
        <w:rPr>
          <w:rFonts w:cs="Arial"/>
          <w:b/>
          <w:bCs/>
          <w:i/>
          <w:iCs/>
          <w:sz w:val="40"/>
          <w:lang w:val="pt-BR"/>
        </w:rPr>
        <w:t xml:space="preserve"> Valença</w:t>
      </w:r>
      <w:r w:rsidR="00562868" w:rsidRPr="001D4FEF">
        <w:rPr>
          <w:rFonts w:cs="Arial"/>
          <w:b/>
          <w:bCs/>
          <w:i/>
          <w:iCs/>
          <w:sz w:val="40"/>
          <w:lang w:val="pt-BR"/>
        </w:rPr>
        <w:t>&gt;</w:t>
      </w:r>
    </w:p>
    <w:p w:rsidR="00EB108D" w:rsidRPr="001D4FEF" w:rsidRDefault="00EB108D" w:rsidP="00EB108D">
      <w:pPr>
        <w:jc w:val="right"/>
        <w:rPr>
          <w:rFonts w:cs="Arial"/>
          <w:sz w:val="40"/>
          <w:lang w:val="pt-BR"/>
        </w:rPr>
      </w:pPr>
    </w:p>
    <w:p w:rsidR="00EB108D" w:rsidRPr="009E5FD8" w:rsidRDefault="00EB108D" w:rsidP="00EB108D">
      <w:pPr>
        <w:pStyle w:val="sistema"/>
        <w:rPr>
          <w:i w:val="0"/>
          <w:color w:val="000000"/>
        </w:rPr>
      </w:pPr>
      <w:r w:rsidRPr="009E5FD8">
        <w:rPr>
          <w:i w:val="0"/>
        </w:rPr>
        <w:t>Projeto:</w:t>
      </w:r>
      <w:r w:rsidRPr="009E5FD8">
        <w:rPr>
          <w:i w:val="0"/>
          <w:color w:val="0000FF"/>
        </w:rPr>
        <w:t xml:space="preserve"> </w:t>
      </w:r>
      <w:r w:rsidR="00A2307C" w:rsidRPr="009E5FD8">
        <w:rPr>
          <w:i w:val="0"/>
          <w:color w:val="000000"/>
        </w:rPr>
        <w:t>&lt;</w:t>
      </w:r>
      <w:proofErr w:type="spellStart"/>
      <w:r w:rsidR="00A2307C" w:rsidRPr="009E5FD8">
        <w:rPr>
          <w:i w:val="0"/>
          <w:color w:val="000000"/>
        </w:rPr>
        <w:t>My</w:t>
      </w:r>
      <w:proofErr w:type="spellEnd"/>
      <w:r w:rsidR="00A2307C" w:rsidRPr="009E5FD8">
        <w:rPr>
          <w:i w:val="0"/>
          <w:color w:val="000000"/>
        </w:rPr>
        <w:t xml:space="preserve"> Money</w:t>
      </w:r>
      <w:r w:rsidR="00562868" w:rsidRPr="009E5FD8">
        <w:rPr>
          <w:i w:val="0"/>
          <w:color w:val="000000"/>
        </w:rPr>
        <w:t>&gt;</w:t>
      </w:r>
    </w:p>
    <w:p w:rsidR="00EB108D" w:rsidRPr="009E5FD8" w:rsidRDefault="00EB108D" w:rsidP="00EB108D">
      <w:pPr>
        <w:pStyle w:val="sistema"/>
        <w:rPr>
          <w:i w:val="0"/>
          <w:color w:val="0000FF"/>
        </w:rPr>
      </w:pPr>
      <w:r w:rsidRPr="009E5FD8">
        <w:rPr>
          <w:i w:val="0"/>
        </w:rPr>
        <w:t>Versão:</w:t>
      </w:r>
      <w:r w:rsidR="00562868" w:rsidRPr="009E5FD8">
        <w:rPr>
          <w:i w:val="0"/>
        </w:rPr>
        <w:t xml:space="preserve"> &lt;</w:t>
      </w:r>
      <w:r w:rsidR="00883C4A">
        <w:rPr>
          <w:i w:val="0"/>
        </w:rPr>
        <w:t>0</w:t>
      </w:r>
      <w:proofErr w:type="gramStart"/>
      <w:r w:rsidR="00562868" w:rsidRPr="009E5FD8">
        <w:rPr>
          <w:i w:val="0"/>
        </w:rPr>
        <w:t>&gt;</w:t>
      </w:r>
      <w:r w:rsidRPr="009E5FD8">
        <w:rPr>
          <w:i w:val="0"/>
        </w:rPr>
        <w:t>.</w:t>
      </w:r>
      <w:r w:rsidR="00562868" w:rsidRPr="009E5FD8">
        <w:rPr>
          <w:i w:val="0"/>
        </w:rPr>
        <w:t>&lt;</w:t>
      </w:r>
      <w:proofErr w:type="gramEnd"/>
      <w:r w:rsidR="00883C4A">
        <w:rPr>
          <w:i w:val="0"/>
        </w:rPr>
        <w:t>1</w:t>
      </w:r>
      <w:r w:rsidR="00562868" w:rsidRPr="009E5FD8">
        <w:rPr>
          <w:i w:val="0"/>
        </w:rPr>
        <w:t>&gt;</w:t>
      </w: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rPr>
          <w:lang w:val="pt-BR"/>
        </w:rPr>
      </w:pPr>
    </w:p>
    <w:p w:rsidR="00EB108D" w:rsidRPr="009E5FD8" w:rsidRDefault="00EB108D" w:rsidP="00EB108D">
      <w:pPr>
        <w:jc w:val="right"/>
        <w:rPr>
          <w:sz w:val="28"/>
          <w:lang w:val="pt-BR"/>
        </w:rPr>
      </w:pPr>
    </w:p>
    <w:p w:rsidR="00EB108D" w:rsidRDefault="00EB108D" w:rsidP="00EB108D">
      <w:pPr>
        <w:jc w:val="right"/>
        <w:rPr>
          <w:sz w:val="28"/>
          <w:lang w:val="pt-BR"/>
        </w:rPr>
      </w:pPr>
      <w:r w:rsidRPr="001D4FEF">
        <w:rPr>
          <w:sz w:val="28"/>
          <w:lang w:val="pt-BR"/>
        </w:rPr>
        <w:t xml:space="preserve">Equipe: </w:t>
      </w:r>
    </w:p>
    <w:p w:rsidR="00A2307C" w:rsidRDefault="00A2307C" w:rsidP="00EB108D">
      <w:pPr>
        <w:jc w:val="right"/>
        <w:rPr>
          <w:sz w:val="28"/>
          <w:lang w:val="pt-BR"/>
        </w:rPr>
      </w:pPr>
      <w:r>
        <w:rPr>
          <w:sz w:val="28"/>
          <w:lang w:val="pt-BR"/>
        </w:rPr>
        <w:t xml:space="preserve">Eudes </w:t>
      </w:r>
      <w:proofErr w:type="spellStart"/>
      <w:r>
        <w:rPr>
          <w:sz w:val="28"/>
          <w:lang w:val="pt-BR"/>
        </w:rPr>
        <w:t>Tarquino</w:t>
      </w:r>
      <w:proofErr w:type="spellEnd"/>
    </w:p>
    <w:p w:rsidR="00254873" w:rsidRDefault="00254873" w:rsidP="00EB108D">
      <w:pPr>
        <w:jc w:val="right"/>
        <w:rPr>
          <w:sz w:val="28"/>
          <w:lang w:val="pt-BR"/>
        </w:rPr>
      </w:pPr>
      <w:r>
        <w:rPr>
          <w:sz w:val="28"/>
          <w:lang w:val="pt-BR"/>
        </w:rPr>
        <w:t>Fernando Nilo</w:t>
      </w:r>
    </w:p>
    <w:p w:rsidR="00A2307C" w:rsidRDefault="00A2307C" w:rsidP="00EB108D">
      <w:pPr>
        <w:jc w:val="right"/>
        <w:rPr>
          <w:sz w:val="28"/>
          <w:lang w:val="pt-BR"/>
        </w:rPr>
      </w:pPr>
      <w:r>
        <w:rPr>
          <w:sz w:val="28"/>
          <w:lang w:val="pt-BR"/>
        </w:rPr>
        <w:t xml:space="preserve">Joanna </w:t>
      </w:r>
      <w:proofErr w:type="spellStart"/>
      <w:r>
        <w:rPr>
          <w:sz w:val="28"/>
          <w:lang w:val="pt-BR"/>
        </w:rPr>
        <w:t>Maressith</w:t>
      </w:r>
      <w:proofErr w:type="spellEnd"/>
    </w:p>
    <w:p w:rsidR="00562868" w:rsidRPr="001D4FEF" w:rsidRDefault="00A2307C" w:rsidP="00562868">
      <w:pPr>
        <w:jc w:val="right"/>
        <w:rPr>
          <w:sz w:val="28"/>
          <w:lang w:val="pt-BR"/>
        </w:rPr>
      </w:pPr>
      <w:r>
        <w:rPr>
          <w:sz w:val="28"/>
          <w:lang w:val="pt-BR"/>
        </w:rPr>
        <w:t>Wallace Roger</w:t>
      </w:r>
    </w:p>
    <w:p w:rsidR="00EB108D" w:rsidRPr="001D4FEF" w:rsidRDefault="00EB108D" w:rsidP="00EB108D">
      <w:pPr>
        <w:jc w:val="right"/>
        <w:rPr>
          <w:lang w:val="pt-BR"/>
        </w:rPr>
        <w:sectPr w:rsidR="00EB108D" w:rsidRPr="001D4FEF" w:rsidSect="0016692A">
          <w:headerReference w:type="default" r:id="rId7"/>
          <w:pgSz w:w="11906" w:h="16838" w:code="9"/>
          <w:pgMar w:top="1134" w:right="1418" w:bottom="2041" w:left="1418" w:header="680" w:footer="680" w:gutter="0"/>
          <w:cols w:space="720"/>
        </w:sectPr>
      </w:pPr>
    </w:p>
    <w:p w:rsidR="001173B8" w:rsidRPr="001D4FEF" w:rsidRDefault="001173B8">
      <w:pPr>
        <w:pStyle w:val="Ttulo"/>
        <w:spacing w:line="288" w:lineRule="auto"/>
        <w:rPr>
          <w:rFonts w:ascii="Calibri" w:hAnsi="Calibri"/>
          <w:lang w:val="pt-BR"/>
        </w:rPr>
      </w:pPr>
      <w:r w:rsidRPr="001D4FEF">
        <w:rPr>
          <w:rFonts w:ascii="Calibri" w:hAnsi="Calibri"/>
          <w:b w:val="0"/>
          <w:sz w:val="20"/>
          <w:lang w:val="pt-BR"/>
        </w:rPr>
        <w:lastRenderedPageBreak/>
        <w:t> </w:t>
      </w:r>
    </w:p>
    <w:p w:rsidR="001173B8" w:rsidRPr="001D4FEF" w:rsidRDefault="001173B8">
      <w:pPr>
        <w:pStyle w:val="Ttulo"/>
        <w:rPr>
          <w:rFonts w:ascii="Calibri" w:hAnsi="Calibri"/>
          <w:lang w:val="pt-BR"/>
        </w:rPr>
      </w:pPr>
      <w:r w:rsidRPr="001D4FEF">
        <w:rPr>
          <w:rFonts w:ascii="Calibri" w:hAnsi="Calibri"/>
          <w:lang w:val="pt-BR"/>
        </w:rPr>
        <w:t>Histórico de Revisões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83C4A" w:rsidTr="00FE2F8F">
        <w:tc>
          <w:tcPr>
            <w:tcW w:w="2304" w:type="dxa"/>
          </w:tcPr>
          <w:p w:rsidR="00883C4A" w:rsidRDefault="00883C4A" w:rsidP="00883C4A">
            <w:pPr>
              <w:pStyle w:val="Tabletext"/>
              <w:jc w:val="center"/>
              <w:rPr>
                <w:b/>
                <w:lang w:val="pt-BR"/>
              </w:rPr>
            </w:pPr>
            <w:r>
              <w:rPr>
                <w:b/>
                <w:lang w:val="pt-BR"/>
              </w:rPr>
              <w:t>Data</w:t>
            </w:r>
          </w:p>
        </w:tc>
        <w:tc>
          <w:tcPr>
            <w:tcW w:w="1152" w:type="dxa"/>
          </w:tcPr>
          <w:p w:rsidR="00883C4A" w:rsidRDefault="00883C4A" w:rsidP="00883C4A">
            <w:pPr>
              <w:pStyle w:val="Tabletext"/>
              <w:jc w:val="center"/>
              <w:rPr>
                <w:b/>
                <w:lang w:val="pt-BR"/>
              </w:rPr>
            </w:pPr>
            <w:r>
              <w:rPr>
                <w:b/>
                <w:lang w:val="pt-BR"/>
              </w:rPr>
              <w:t>Versão</w:t>
            </w:r>
          </w:p>
        </w:tc>
        <w:tc>
          <w:tcPr>
            <w:tcW w:w="3744" w:type="dxa"/>
          </w:tcPr>
          <w:p w:rsidR="00883C4A" w:rsidRDefault="00883C4A" w:rsidP="00883C4A">
            <w:pPr>
              <w:pStyle w:val="Tabletext"/>
              <w:jc w:val="center"/>
              <w:rPr>
                <w:b/>
                <w:lang w:val="pt-BR"/>
              </w:rPr>
            </w:pPr>
            <w:r>
              <w:rPr>
                <w:b/>
                <w:lang w:val="pt-BR"/>
              </w:rPr>
              <w:t>Descrição</w:t>
            </w:r>
          </w:p>
        </w:tc>
        <w:tc>
          <w:tcPr>
            <w:tcW w:w="2304" w:type="dxa"/>
          </w:tcPr>
          <w:p w:rsidR="00883C4A" w:rsidRDefault="00883C4A" w:rsidP="00883C4A">
            <w:pPr>
              <w:pStyle w:val="Tabletext"/>
              <w:jc w:val="center"/>
              <w:rPr>
                <w:b/>
                <w:lang w:val="pt-BR"/>
              </w:rPr>
            </w:pPr>
            <w:r>
              <w:rPr>
                <w:b/>
                <w:lang w:val="pt-BR"/>
              </w:rPr>
              <w:t>Autor</w:t>
            </w:r>
          </w:p>
        </w:tc>
      </w:tr>
      <w:tr w:rsidR="00E03846" w:rsidTr="00E03846">
        <w:trPr>
          <w:trHeight w:val="583"/>
        </w:trPr>
        <w:tc>
          <w:tcPr>
            <w:tcW w:w="2304" w:type="dxa"/>
          </w:tcPr>
          <w:p w:rsidR="00E03846" w:rsidRPr="00E03846" w:rsidRDefault="00E03846" w:rsidP="00E03846">
            <w:pPr>
              <w:pStyle w:val="Tabletext"/>
              <w:rPr>
                <w:lang w:val="pt-BR"/>
              </w:rPr>
            </w:pPr>
            <w:r w:rsidRPr="00E03846">
              <w:rPr>
                <w:lang w:val="pt-BR"/>
              </w:rPr>
              <w:t>21/11/2013</w:t>
            </w:r>
          </w:p>
        </w:tc>
        <w:tc>
          <w:tcPr>
            <w:tcW w:w="1152" w:type="dxa"/>
          </w:tcPr>
          <w:p w:rsidR="00E03846" w:rsidRPr="00E03846" w:rsidRDefault="00E03846" w:rsidP="00E03846">
            <w:pPr>
              <w:pStyle w:val="Tabletext"/>
              <w:rPr>
                <w:lang w:val="pt-BR"/>
              </w:rPr>
            </w:pPr>
            <w:r w:rsidRPr="00E03846">
              <w:rPr>
                <w:lang w:val="pt-BR"/>
              </w:rPr>
              <w:t>1.0</w:t>
            </w:r>
          </w:p>
        </w:tc>
        <w:tc>
          <w:tcPr>
            <w:tcW w:w="3744" w:type="dxa"/>
          </w:tcPr>
          <w:p w:rsidR="00E03846" w:rsidRDefault="00E03846" w:rsidP="00E03846">
            <w:pPr>
              <w:pStyle w:val="Tabletext"/>
              <w:rPr>
                <w:b/>
                <w:lang w:val="pt-BR"/>
              </w:rPr>
            </w:pPr>
            <w:bookmarkStart w:id="1" w:name="_GoBack"/>
            <w:bookmarkEnd w:id="1"/>
            <w:r>
              <w:rPr>
                <w:lang w:val="pt-BR"/>
              </w:rPr>
              <w:t>Release Inicial</w:t>
            </w:r>
          </w:p>
        </w:tc>
        <w:tc>
          <w:tcPr>
            <w:tcW w:w="2304" w:type="dxa"/>
          </w:tcPr>
          <w:p w:rsidR="00E03846" w:rsidRDefault="00E03846" w:rsidP="00E03846">
            <w:pPr>
              <w:pStyle w:val="Tabletext"/>
              <w:rPr>
                <w:b/>
                <w:lang w:val="pt-BR"/>
              </w:rPr>
            </w:pPr>
            <w:r>
              <w:rPr>
                <w:lang w:val="pt-BR"/>
              </w:rPr>
              <w:t xml:space="preserve">Joanna </w:t>
            </w:r>
            <w:proofErr w:type="spellStart"/>
            <w:r>
              <w:rPr>
                <w:lang w:val="pt-BR"/>
              </w:rPr>
              <w:t>Maressith</w:t>
            </w:r>
            <w:proofErr w:type="spellEnd"/>
          </w:p>
        </w:tc>
      </w:tr>
      <w:tr w:rsidR="00883C4A" w:rsidTr="00FE2F8F">
        <w:tc>
          <w:tcPr>
            <w:tcW w:w="2304" w:type="dxa"/>
          </w:tcPr>
          <w:p w:rsidR="00883C4A" w:rsidRDefault="00883C4A" w:rsidP="00883C4A">
            <w:pPr>
              <w:pStyle w:val="Tabletext"/>
              <w:rPr>
                <w:lang w:val="pt-BR"/>
              </w:rPr>
            </w:pPr>
            <w:r>
              <w:rPr>
                <w:rFonts w:ascii="Calibri" w:hAnsi="Calibri"/>
                <w:lang w:val="pt-BR"/>
              </w:rPr>
              <w:t>03/10/2013</w:t>
            </w:r>
          </w:p>
        </w:tc>
        <w:tc>
          <w:tcPr>
            <w:tcW w:w="1152" w:type="dxa"/>
          </w:tcPr>
          <w:p w:rsidR="00883C4A" w:rsidRDefault="00E749EF" w:rsidP="002E3630">
            <w:pPr>
              <w:pStyle w:val="Tabletext"/>
              <w:rPr>
                <w:lang w:val="pt-BR"/>
              </w:rPr>
            </w:pPr>
            <w:r>
              <w:rPr>
                <w:lang w:val="pt-BR"/>
              </w:rPr>
              <w:t>0.4</w:t>
            </w:r>
          </w:p>
        </w:tc>
        <w:tc>
          <w:tcPr>
            <w:tcW w:w="3744" w:type="dxa"/>
          </w:tcPr>
          <w:p w:rsidR="00407388" w:rsidRPr="00407388" w:rsidRDefault="000A331B" w:rsidP="00407388">
            <w:pPr>
              <w:pStyle w:val="Ttulo1"/>
              <w:numPr>
                <w:ilvl w:val="0"/>
                <w:numId w:val="0"/>
              </w:numPr>
              <w:rPr>
                <w:rFonts w:ascii="Calibri" w:hAnsi="Calibri"/>
                <w:b w:val="0"/>
                <w:sz w:val="20"/>
                <w:lang w:val="pt-BR"/>
              </w:rPr>
            </w:pPr>
            <w:r w:rsidRPr="00407388">
              <w:rPr>
                <w:rFonts w:ascii="Calibri" w:hAnsi="Calibri"/>
                <w:b w:val="0"/>
                <w:noProof/>
                <w:sz w:val="20"/>
                <w:lang w:val="pt-BR"/>
              </w:rPr>
              <w:t>Identificador do plano de teste</w:t>
            </w:r>
            <w:r w:rsidR="00407388" w:rsidRPr="00407388">
              <w:rPr>
                <w:rFonts w:ascii="Calibri" w:hAnsi="Calibri"/>
                <w:b w:val="0"/>
                <w:noProof/>
                <w:sz w:val="20"/>
                <w:lang w:val="pt-BR"/>
              </w:rPr>
              <w:t>, O</w:t>
            </w:r>
            <w:r w:rsidRPr="00407388">
              <w:rPr>
                <w:rFonts w:ascii="Calibri" w:hAnsi="Calibri"/>
                <w:b w:val="0"/>
                <w:noProof/>
                <w:sz w:val="20"/>
                <w:lang w:val="pt-BR"/>
              </w:rPr>
              <w:t>bjetivos</w:t>
            </w:r>
            <w:r w:rsidR="00407388" w:rsidRPr="00407388">
              <w:rPr>
                <w:rFonts w:ascii="Calibri" w:hAnsi="Calibri"/>
                <w:b w:val="0"/>
                <w:noProof/>
                <w:sz w:val="20"/>
                <w:lang w:val="pt-BR"/>
              </w:rPr>
              <w:t>,</w:t>
            </w:r>
            <w:r w:rsidRPr="00407388">
              <w:rPr>
                <w:rFonts w:ascii="Calibri" w:hAnsi="Calibri"/>
                <w:b w:val="0"/>
                <w:noProof/>
                <w:sz w:val="20"/>
                <w:lang w:val="pt-BR"/>
              </w:rPr>
              <w:t xml:space="preserve"> </w:t>
            </w:r>
            <w:r w:rsidR="00407388" w:rsidRPr="00407388">
              <w:rPr>
                <w:rFonts w:ascii="Calibri" w:hAnsi="Calibri"/>
                <w:b w:val="0"/>
                <w:noProof/>
                <w:sz w:val="20"/>
                <w:lang w:val="pt-BR"/>
              </w:rPr>
              <w:t>E</w:t>
            </w:r>
            <w:r w:rsidRPr="00407388">
              <w:rPr>
                <w:rFonts w:ascii="Calibri" w:hAnsi="Calibri"/>
                <w:b w:val="0"/>
                <w:noProof/>
                <w:sz w:val="20"/>
                <w:lang w:val="pt-BR"/>
              </w:rPr>
              <w:t>scopo</w:t>
            </w:r>
            <w:r w:rsidR="00407388" w:rsidRPr="00407388">
              <w:rPr>
                <w:rFonts w:ascii="Calibri" w:hAnsi="Calibri"/>
                <w:b w:val="0"/>
                <w:noProof/>
                <w:sz w:val="20"/>
                <w:lang w:val="pt-BR"/>
              </w:rPr>
              <w:t xml:space="preserve">, </w:t>
            </w:r>
            <w:r w:rsidRPr="00407388">
              <w:rPr>
                <w:rFonts w:ascii="Calibri" w:hAnsi="Calibri"/>
                <w:b w:val="0"/>
                <w:noProof/>
                <w:sz w:val="20"/>
                <w:lang w:val="pt-BR"/>
              </w:rPr>
              <w:t>Escopo Negativo</w:t>
            </w:r>
            <w:r w:rsidR="00407388" w:rsidRPr="00407388">
              <w:rPr>
                <w:rFonts w:ascii="Calibri" w:hAnsi="Calibri"/>
                <w:b w:val="0"/>
                <w:noProof/>
                <w:sz w:val="20"/>
                <w:lang w:val="pt-BR"/>
              </w:rPr>
              <w:t>,</w:t>
            </w:r>
            <w:r w:rsidRPr="00407388">
              <w:rPr>
                <w:rFonts w:ascii="Calibri" w:hAnsi="Calibri"/>
                <w:b w:val="0"/>
                <w:noProof/>
                <w:sz w:val="20"/>
                <w:lang w:val="pt-BR"/>
              </w:rPr>
              <w:t>Nível na sequência de teste</w:t>
            </w:r>
            <w:r w:rsidR="00407388" w:rsidRPr="00407388">
              <w:rPr>
                <w:rFonts w:ascii="Calibri" w:hAnsi="Calibri"/>
                <w:b w:val="0"/>
                <w:noProof/>
                <w:sz w:val="20"/>
                <w:lang w:val="pt-BR"/>
              </w:rPr>
              <w:t xml:space="preserve">, </w:t>
            </w:r>
            <w:r w:rsidR="00407388" w:rsidRPr="00407388">
              <w:rPr>
                <w:rFonts w:ascii="Calibri" w:hAnsi="Calibri"/>
                <w:b w:val="0"/>
                <w:sz w:val="20"/>
                <w:lang w:val="pt-BR"/>
              </w:rPr>
              <w:t>Requisitos de suspensão e retomada, Matriz de rastreabilidade, Responsabilidades</w:t>
            </w:r>
            <w:r w:rsidR="00407388">
              <w:rPr>
                <w:rFonts w:ascii="Calibri" w:hAnsi="Calibri"/>
                <w:b w:val="0"/>
                <w:sz w:val="20"/>
                <w:lang w:val="pt-BR"/>
              </w:rPr>
              <w:t xml:space="preserve">, </w:t>
            </w:r>
            <w:r w:rsidR="00407388" w:rsidRPr="00407388">
              <w:rPr>
                <w:rFonts w:ascii="Calibri" w:hAnsi="Calibri"/>
                <w:b w:val="0"/>
                <w:sz w:val="20"/>
                <w:lang w:val="pt-BR"/>
              </w:rPr>
              <w:t>Necessidade treinamento da equipe</w:t>
            </w:r>
            <w:r w:rsidR="00407388">
              <w:rPr>
                <w:rFonts w:ascii="Calibri" w:hAnsi="Calibri"/>
                <w:b w:val="0"/>
                <w:sz w:val="20"/>
                <w:lang w:val="pt-BR"/>
              </w:rPr>
              <w:t xml:space="preserve"> </w:t>
            </w:r>
            <w:r w:rsidR="00407388" w:rsidRPr="00407388">
              <w:rPr>
                <w:rFonts w:ascii="Calibri" w:hAnsi="Calibri"/>
                <w:b w:val="0"/>
                <w:sz w:val="20"/>
                <w:lang w:val="pt-BR"/>
              </w:rPr>
              <w:t>Cobertura dos testes</w:t>
            </w:r>
          </w:p>
          <w:p w:rsidR="00407388" w:rsidRPr="00407388" w:rsidRDefault="00407388" w:rsidP="00407388">
            <w:pPr>
              <w:rPr>
                <w:lang w:val="pt-BR"/>
              </w:rPr>
            </w:pPr>
          </w:p>
          <w:p w:rsidR="00883C4A" w:rsidRPr="00407388" w:rsidRDefault="00883C4A" w:rsidP="00407388">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p>
        </w:tc>
        <w:tc>
          <w:tcPr>
            <w:tcW w:w="2304" w:type="dxa"/>
          </w:tcPr>
          <w:p w:rsidR="00883C4A" w:rsidRDefault="00883C4A" w:rsidP="00883C4A">
            <w:pPr>
              <w:pStyle w:val="Tabletext"/>
            </w:pPr>
            <w:r>
              <w:rPr>
                <w:lang w:val="pt-BR"/>
              </w:rPr>
              <w:t xml:space="preserve">Joanna </w:t>
            </w:r>
            <w:proofErr w:type="spellStart"/>
            <w:r>
              <w:rPr>
                <w:lang w:val="pt-BR"/>
              </w:rPr>
              <w:t>Maressith</w:t>
            </w:r>
            <w:proofErr w:type="spellEnd"/>
          </w:p>
        </w:tc>
      </w:tr>
      <w:tr w:rsidR="00883C4A" w:rsidTr="00883C4A">
        <w:trPr>
          <w:trHeight w:val="488"/>
        </w:trPr>
        <w:tc>
          <w:tcPr>
            <w:tcW w:w="2304" w:type="dxa"/>
            <w:tcBorders>
              <w:top w:val="single" w:sz="6" w:space="0" w:color="auto"/>
              <w:left w:val="single" w:sz="6" w:space="0" w:color="auto"/>
              <w:bottom w:val="single" w:sz="6" w:space="0" w:color="auto"/>
              <w:right w:val="single" w:sz="6" w:space="0" w:color="auto"/>
            </w:tcBorders>
          </w:tcPr>
          <w:p w:rsidR="00883C4A" w:rsidRPr="00883C4A" w:rsidRDefault="00E566FE" w:rsidP="00883C4A">
            <w:pPr>
              <w:pStyle w:val="Tabletext"/>
              <w:rPr>
                <w:rFonts w:ascii="Calibri" w:hAnsi="Calibri"/>
                <w:lang w:val="pt-BR"/>
              </w:rPr>
            </w:pPr>
            <w:r>
              <w:rPr>
                <w:rFonts w:ascii="Calibri" w:hAnsi="Calibri"/>
                <w:lang w:val="pt-BR"/>
              </w:rPr>
              <w:t>31/10/2013</w:t>
            </w: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2E3630" w:rsidP="00883C4A">
            <w:pPr>
              <w:pStyle w:val="Tabletext"/>
              <w:rPr>
                <w:lang w:val="pt-BR"/>
              </w:rPr>
            </w:pPr>
            <w:r>
              <w:rPr>
                <w:lang w:val="pt-BR"/>
              </w:rPr>
              <w:t>0.3</w:t>
            </w:r>
          </w:p>
        </w:tc>
        <w:tc>
          <w:tcPr>
            <w:tcW w:w="3744" w:type="dxa"/>
            <w:tcBorders>
              <w:top w:val="single" w:sz="6" w:space="0" w:color="auto"/>
              <w:left w:val="single" w:sz="6" w:space="0" w:color="auto"/>
              <w:bottom w:val="single" w:sz="6" w:space="0" w:color="auto"/>
              <w:right w:val="single" w:sz="6" w:space="0" w:color="auto"/>
            </w:tcBorders>
          </w:tcPr>
          <w:p w:rsidR="00883C4A" w:rsidRPr="00E52943" w:rsidRDefault="00E52943" w:rsidP="00E566FE">
            <w:pPr>
              <w:pStyle w:val="Tabletext"/>
              <w:rPr>
                <w:rFonts w:asciiTheme="minorHAnsi" w:hAnsiTheme="minorHAnsi"/>
                <w:lang w:val="pt-BR"/>
              </w:rPr>
            </w:pP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da Interface do </w:t>
            </w:r>
            <w:proofErr w:type="spellStart"/>
            <w:proofErr w:type="gramStart"/>
            <w:r w:rsidRPr="00E52943">
              <w:rPr>
                <w:rFonts w:asciiTheme="minorHAnsi" w:hAnsiTheme="minorHAnsi"/>
                <w:color w:val="000000"/>
              </w:rPr>
              <w:t>Usuário</w:t>
            </w:r>
            <w:proofErr w:type="spellEnd"/>
            <w:r w:rsidRPr="00E52943">
              <w:rPr>
                <w:rFonts w:asciiTheme="minorHAnsi" w:hAnsiTheme="minorHAnsi"/>
                <w:color w:val="000000"/>
              </w:rPr>
              <w:t xml:space="preserve"> </w:t>
            </w:r>
            <w:r>
              <w:rPr>
                <w:rFonts w:asciiTheme="minorHAnsi" w:hAnsiTheme="minorHAnsi"/>
                <w:color w:val="000000"/>
              </w:rPr>
              <w:t>,</w:t>
            </w:r>
            <w:proofErr w:type="gramEnd"/>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Funcionalidade</w:t>
            </w:r>
            <w:proofErr w:type="spellEnd"/>
            <w:r w:rsidRPr="00E52943">
              <w:rPr>
                <w:rFonts w:asciiTheme="minorHAnsi" w:hAnsiTheme="minorHAnsi"/>
                <w:color w:val="000000"/>
              </w:rPr>
              <w:t xml:space="preserve"> </w:t>
            </w:r>
            <w:r>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do </w:t>
            </w:r>
            <w:proofErr w:type="spellStart"/>
            <w:r w:rsidRPr="00E52943">
              <w:rPr>
                <w:rFonts w:asciiTheme="minorHAnsi" w:hAnsiTheme="minorHAnsi"/>
                <w:color w:val="000000"/>
              </w:rPr>
              <w:t>Banco</w:t>
            </w:r>
            <w:proofErr w:type="spellEnd"/>
            <w:r w:rsidRPr="00E52943">
              <w:rPr>
                <w:rFonts w:asciiTheme="minorHAnsi" w:hAnsiTheme="minorHAnsi"/>
                <w:color w:val="000000"/>
              </w:rPr>
              <w:t xml:space="preserve"> de Dados</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do </w:t>
            </w:r>
            <w:proofErr w:type="spellStart"/>
            <w:r w:rsidRPr="00E52943">
              <w:rPr>
                <w:rFonts w:asciiTheme="minorHAnsi" w:hAnsiTheme="minorHAnsi"/>
                <w:color w:val="000000"/>
              </w:rPr>
              <w:t>Ciclo</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Negócios</w:t>
            </w:r>
            <w:proofErr w:type="spellEnd"/>
            <w:r w:rsidRPr="00E52943">
              <w:rPr>
                <w:rFonts w:asciiTheme="minorHAnsi" w:hAnsiTheme="minorHAnsi"/>
                <w:color w:val="000000"/>
              </w:rPr>
              <w:t xml:space="preserv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da Interface do </w:t>
            </w:r>
            <w:proofErr w:type="spellStart"/>
            <w:r w:rsidRPr="00E52943">
              <w:rPr>
                <w:rFonts w:asciiTheme="minorHAnsi" w:hAnsiTheme="minorHAnsi"/>
                <w:color w:val="000000"/>
              </w:rPr>
              <w:t>Usuário</w:t>
            </w:r>
            <w:proofErr w:type="spellEnd"/>
            <w:r w:rsidRPr="00E52943">
              <w:rPr>
                <w:rFonts w:asciiTheme="minorHAnsi" w:hAnsiTheme="minorHAnsi"/>
                <w:color w:val="000000"/>
              </w:rPr>
              <w:t xml:space="preserve"> </w:t>
            </w:r>
            <w:r w:rsidR="00E566FE">
              <w:rPr>
                <w:rFonts w:asciiTheme="minorHAnsi" w:hAnsiTheme="minorHAnsi"/>
                <w:color w:val="000000"/>
              </w:rPr>
              <w:t>,</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Performance </w:t>
            </w:r>
            <w:r w:rsidR="00E566FE">
              <w:rPr>
                <w:rFonts w:asciiTheme="minorHAnsi" w:hAnsiTheme="minorHAnsi"/>
                <w:color w:val="000000"/>
              </w:rPr>
              <w:t>,</w:t>
            </w:r>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Carga</w:t>
            </w:r>
            <w:proofErr w:type="spellEnd"/>
            <w:r w:rsidRPr="00E52943">
              <w:rPr>
                <w:rFonts w:asciiTheme="minorHAnsi" w:hAnsiTheme="minorHAnsi"/>
                <w:color w:val="000000"/>
              </w:rPr>
              <w:t xml:space="preserve"> </w:t>
            </w:r>
            <w:r w:rsidR="00E566FE">
              <w:rPr>
                <w:rFonts w:asciiTheme="minorHAnsi" w:hAnsiTheme="minorHAnsi"/>
                <w:color w:val="000000"/>
              </w:rPr>
              <w:t>,</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Integridade</w:t>
            </w:r>
            <w:proofErr w:type="spellEnd"/>
            <w:r w:rsidRPr="00E52943">
              <w:rPr>
                <w:rFonts w:asciiTheme="minorHAnsi" w:hAnsiTheme="minorHAnsi"/>
                <w:color w:val="000000"/>
              </w:rPr>
              <w:t xml:space="preserve"> de Dados e do </w:t>
            </w:r>
            <w:proofErr w:type="spellStart"/>
            <w:r w:rsidRPr="00E52943">
              <w:rPr>
                <w:rFonts w:asciiTheme="minorHAnsi" w:hAnsiTheme="minorHAnsi"/>
                <w:color w:val="000000"/>
              </w:rPr>
              <w:t>Banco</w:t>
            </w:r>
            <w:proofErr w:type="spellEnd"/>
            <w:r w:rsidRPr="00E52943">
              <w:rPr>
                <w:rFonts w:asciiTheme="minorHAnsi" w:hAnsiTheme="minorHAnsi"/>
                <w:color w:val="000000"/>
              </w:rPr>
              <w:t xml:space="preserve"> de Dados</w:t>
            </w:r>
            <w:r w:rsidR="00E566FE">
              <w:rPr>
                <w:rFonts w:asciiTheme="minorHAnsi" w:hAnsiTheme="minorHAnsi"/>
                <w:color w:val="000000"/>
              </w:rPr>
              <w:t>.</w:t>
            </w: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2E3630" w:rsidP="00883C4A">
            <w:pPr>
              <w:pStyle w:val="Tabletext"/>
              <w:rPr>
                <w:lang w:val="pt-BR"/>
              </w:rPr>
            </w:pPr>
            <w:r>
              <w:rPr>
                <w:lang w:val="pt-BR"/>
              </w:rPr>
              <w:t xml:space="preserve">Eudes </w:t>
            </w:r>
            <w:proofErr w:type="spellStart"/>
            <w:r>
              <w:rPr>
                <w:lang w:val="pt-BR"/>
              </w:rPr>
              <w:t>Tarquino</w:t>
            </w:r>
            <w:proofErr w:type="spellEnd"/>
          </w:p>
        </w:tc>
      </w:tr>
      <w:tr w:rsidR="00937AE6" w:rsidTr="00883C4A">
        <w:trPr>
          <w:trHeight w:val="488"/>
        </w:trPr>
        <w:tc>
          <w:tcPr>
            <w:tcW w:w="2304" w:type="dxa"/>
            <w:tcBorders>
              <w:top w:val="single" w:sz="6" w:space="0" w:color="auto"/>
              <w:left w:val="single" w:sz="6" w:space="0" w:color="auto"/>
              <w:bottom w:val="single" w:sz="6" w:space="0" w:color="auto"/>
              <w:right w:val="single" w:sz="6" w:space="0" w:color="auto"/>
            </w:tcBorders>
          </w:tcPr>
          <w:p w:rsidR="00937AE6" w:rsidRPr="00883C4A" w:rsidRDefault="00721E4B" w:rsidP="00883C4A">
            <w:pPr>
              <w:pStyle w:val="Tabletext"/>
              <w:rPr>
                <w:rFonts w:ascii="Calibri" w:hAnsi="Calibri"/>
                <w:lang w:val="pt-BR"/>
              </w:rPr>
            </w:pPr>
            <w:r>
              <w:rPr>
                <w:rFonts w:ascii="Calibri" w:hAnsi="Calibri"/>
                <w:lang w:val="pt-BR"/>
              </w:rPr>
              <w:t>21/11/2013</w:t>
            </w:r>
          </w:p>
        </w:tc>
        <w:tc>
          <w:tcPr>
            <w:tcW w:w="1152" w:type="dxa"/>
            <w:tcBorders>
              <w:top w:val="single" w:sz="6" w:space="0" w:color="auto"/>
              <w:left w:val="single" w:sz="6" w:space="0" w:color="auto"/>
              <w:bottom w:val="single" w:sz="6" w:space="0" w:color="auto"/>
              <w:right w:val="single" w:sz="6" w:space="0" w:color="auto"/>
            </w:tcBorders>
          </w:tcPr>
          <w:p w:rsidR="00937AE6" w:rsidRPr="00883C4A" w:rsidRDefault="002E3630" w:rsidP="00883C4A">
            <w:pPr>
              <w:pStyle w:val="Tabletext"/>
              <w:rPr>
                <w:lang w:val="pt-BR"/>
              </w:rPr>
            </w:pPr>
            <w:r>
              <w:rPr>
                <w:lang w:val="pt-BR"/>
              </w:rPr>
              <w:t>0.2</w:t>
            </w:r>
          </w:p>
        </w:tc>
        <w:tc>
          <w:tcPr>
            <w:tcW w:w="3744" w:type="dxa"/>
            <w:tcBorders>
              <w:top w:val="single" w:sz="6" w:space="0" w:color="auto"/>
              <w:left w:val="single" w:sz="6" w:space="0" w:color="auto"/>
              <w:bottom w:val="single" w:sz="6" w:space="0" w:color="auto"/>
              <w:right w:val="single" w:sz="6" w:space="0" w:color="auto"/>
            </w:tcBorders>
          </w:tcPr>
          <w:p w:rsidR="00937AE6" w:rsidRPr="00883C4A" w:rsidRDefault="00721E4B" w:rsidP="00883C4A">
            <w:pPr>
              <w:pStyle w:val="Tabletext"/>
              <w:rPr>
                <w:lang w:val="pt-BR"/>
              </w:rPr>
            </w:pPr>
            <w:r w:rsidRPr="009A0890">
              <w:rPr>
                <w:rFonts w:ascii="Calibri" w:hAnsi="Calibri"/>
                <w:lang w:val="pt-BR"/>
              </w:rPr>
              <w:t>Teste de Stress, Teste de carga, teste segurança e controle de acesso</w:t>
            </w:r>
          </w:p>
        </w:tc>
        <w:tc>
          <w:tcPr>
            <w:tcW w:w="2304" w:type="dxa"/>
            <w:tcBorders>
              <w:top w:val="single" w:sz="6" w:space="0" w:color="auto"/>
              <w:left w:val="single" w:sz="6" w:space="0" w:color="auto"/>
              <w:bottom w:val="single" w:sz="6" w:space="0" w:color="auto"/>
              <w:right w:val="single" w:sz="6" w:space="0" w:color="auto"/>
            </w:tcBorders>
          </w:tcPr>
          <w:p w:rsidR="00937AE6" w:rsidRPr="00883C4A" w:rsidRDefault="002E3630" w:rsidP="00883C4A">
            <w:pPr>
              <w:pStyle w:val="Tabletext"/>
              <w:rPr>
                <w:lang w:val="pt-BR"/>
              </w:rPr>
            </w:pPr>
            <w:r>
              <w:rPr>
                <w:lang w:val="pt-BR"/>
              </w:rPr>
              <w:t>Fernando Nilo</w:t>
            </w:r>
          </w:p>
        </w:tc>
      </w:tr>
      <w:tr w:rsidR="00883C4A" w:rsidTr="00883C4A">
        <w:tc>
          <w:tcPr>
            <w:tcW w:w="2304" w:type="dxa"/>
            <w:tcBorders>
              <w:top w:val="single" w:sz="6" w:space="0" w:color="auto"/>
              <w:left w:val="single" w:sz="6" w:space="0" w:color="auto"/>
              <w:bottom w:val="single" w:sz="6" w:space="0" w:color="auto"/>
              <w:right w:val="single" w:sz="6" w:space="0" w:color="auto"/>
            </w:tcBorders>
          </w:tcPr>
          <w:p w:rsidR="00883C4A" w:rsidRPr="00E566FE" w:rsidRDefault="00E566FE" w:rsidP="00FE2F8F">
            <w:pPr>
              <w:pStyle w:val="Tabletext"/>
              <w:rPr>
                <w:rFonts w:asciiTheme="minorHAnsi" w:hAnsiTheme="minorHAnsi"/>
                <w:lang w:val="pt-BR"/>
              </w:rPr>
            </w:pPr>
            <w:r w:rsidRPr="00E566FE">
              <w:rPr>
                <w:rFonts w:asciiTheme="minorHAnsi" w:hAnsiTheme="minorHAnsi"/>
                <w:color w:val="000000"/>
              </w:rPr>
              <w:t>09/11/2013</w:t>
            </w:r>
          </w:p>
        </w:tc>
        <w:tc>
          <w:tcPr>
            <w:tcW w:w="1152" w:type="dxa"/>
            <w:tcBorders>
              <w:top w:val="single" w:sz="6" w:space="0" w:color="auto"/>
              <w:left w:val="single" w:sz="6" w:space="0" w:color="auto"/>
              <w:bottom w:val="single" w:sz="6" w:space="0" w:color="auto"/>
              <w:right w:val="single" w:sz="6" w:space="0" w:color="auto"/>
            </w:tcBorders>
          </w:tcPr>
          <w:p w:rsidR="00883C4A" w:rsidRDefault="002E3630" w:rsidP="00FE2F8F">
            <w:pPr>
              <w:pStyle w:val="Tabletext"/>
              <w:rPr>
                <w:lang w:val="pt-BR"/>
              </w:rPr>
            </w:pPr>
            <w:r>
              <w:rPr>
                <w:lang w:val="pt-BR"/>
              </w:rPr>
              <w:t>0.1</w:t>
            </w:r>
          </w:p>
        </w:tc>
        <w:tc>
          <w:tcPr>
            <w:tcW w:w="3744" w:type="dxa"/>
            <w:tcBorders>
              <w:top w:val="single" w:sz="6" w:space="0" w:color="auto"/>
              <w:left w:val="single" w:sz="6" w:space="0" w:color="auto"/>
              <w:bottom w:val="single" w:sz="6" w:space="0" w:color="auto"/>
              <w:right w:val="single" w:sz="6" w:space="0" w:color="auto"/>
            </w:tcBorders>
          </w:tcPr>
          <w:p w:rsidR="00883C4A" w:rsidRPr="00E52943" w:rsidRDefault="00E52943" w:rsidP="00FE2F8F">
            <w:pPr>
              <w:pStyle w:val="Tabletext"/>
              <w:rPr>
                <w:lang w:val="pt-BR"/>
              </w:rPr>
            </w:pP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Falha</w:t>
            </w:r>
            <w:proofErr w:type="spellEnd"/>
            <w:r w:rsidRPr="00E52943">
              <w:rPr>
                <w:rFonts w:asciiTheme="minorHAnsi" w:hAnsiTheme="minorHAnsi"/>
                <w:color w:val="000000"/>
              </w:rPr>
              <w:t>/</w:t>
            </w:r>
            <w:proofErr w:type="spellStart"/>
            <w:r w:rsidRPr="00E52943">
              <w:rPr>
                <w:rFonts w:asciiTheme="minorHAnsi" w:hAnsiTheme="minorHAnsi"/>
                <w:color w:val="000000"/>
              </w:rPr>
              <w:t>Recuperação</w:t>
            </w:r>
            <w:proofErr w:type="spellEnd"/>
            <w:r w:rsidRPr="00E52943">
              <w:rPr>
                <w:rFonts w:asciiTheme="minorHAnsi" w:hAnsiTheme="minorHAnsi"/>
                <w:color w:val="000000"/>
              </w:rPr>
              <w:t xml:space="preserve">, </w:t>
            </w:r>
            <w:proofErr w:type="spellStart"/>
            <w:r w:rsidRPr="00E52943">
              <w:rPr>
                <w:rFonts w:asciiTheme="minorHAnsi" w:hAnsiTheme="minorHAnsi"/>
                <w:color w:val="000000"/>
              </w:rPr>
              <w:t>Teste</w:t>
            </w:r>
            <w:proofErr w:type="spellEnd"/>
            <w:r w:rsidRPr="00E52943">
              <w:rPr>
                <w:rFonts w:asciiTheme="minorHAnsi" w:hAnsiTheme="minorHAnsi"/>
                <w:color w:val="000000"/>
              </w:rPr>
              <w:t xml:space="preserve"> de </w:t>
            </w:r>
            <w:proofErr w:type="spellStart"/>
            <w:r w:rsidRPr="00E52943">
              <w:rPr>
                <w:rFonts w:asciiTheme="minorHAnsi" w:hAnsiTheme="minorHAnsi"/>
                <w:color w:val="000000"/>
              </w:rPr>
              <w:t>Instalação</w:t>
            </w:r>
            <w:proofErr w:type="spellEnd"/>
            <w:r w:rsidRPr="00E52943">
              <w:rPr>
                <w:rFonts w:asciiTheme="minorHAnsi" w:hAnsiTheme="minorHAnsi"/>
                <w:color w:val="000000"/>
              </w:rPr>
              <w:t xml:space="preserve">, </w:t>
            </w:r>
            <w:proofErr w:type="spellStart"/>
            <w:r w:rsidRPr="00E52943">
              <w:rPr>
                <w:rFonts w:asciiTheme="minorHAnsi" w:hAnsiTheme="minorHAnsi"/>
                <w:color w:val="000000"/>
              </w:rPr>
              <w:t>ferramentas</w:t>
            </w:r>
            <w:proofErr w:type="spellEnd"/>
            <w:r w:rsidRPr="00E52943">
              <w:rPr>
                <w:rFonts w:asciiTheme="minorHAnsi" w:hAnsiTheme="minorHAnsi"/>
                <w:color w:val="000000"/>
              </w:rPr>
              <w:t xml:space="preserve"> e </w:t>
            </w:r>
            <w:proofErr w:type="spellStart"/>
            <w:r w:rsidRPr="00E52943">
              <w:rPr>
                <w:rFonts w:asciiTheme="minorHAnsi" w:hAnsiTheme="minorHAnsi"/>
                <w:color w:val="000000"/>
              </w:rPr>
              <w:t>cronograma</w:t>
            </w:r>
            <w:proofErr w:type="spellEnd"/>
            <w:r w:rsidRPr="00E52943">
              <w:rPr>
                <w:color w:val="000000"/>
              </w:rPr>
              <w:t>.</w:t>
            </w: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2E3630" w:rsidP="00FE2F8F">
            <w:pPr>
              <w:pStyle w:val="Tabletext"/>
              <w:rPr>
                <w:lang w:val="pt-BR"/>
              </w:rPr>
            </w:pPr>
            <w:r>
              <w:rPr>
                <w:lang w:val="pt-BR"/>
              </w:rPr>
              <w:t xml:space="preserve">Wallace </w:t>
            </w:r>
            <w:proofErr w:type="spellStart"/>
            <w:r>
              <w:rPr>
                <w:lang w:val="pt-BR"/>
              </w:rPr>
              <w:t>Rooger</w:t>
            </w:r>
            <w:proofErr w:type="spellEnd"/>
          </w:p>
        </w:tc>
      </w:tr>
      <w:tr w:rsidR="00883C4A" w:rsidTr="0061789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rFonts w:ascii="Calibri" w:hAnsi="Calibri"/>
                <w:lang w:val="pt-BR"/>
              </w:rPr>
            </w:pPr>
          </w:p>
        </w:tc>
        <w:tc>
          <w:tcPr>
            <w:tcW w:w="1152"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883C4A" w:rsidRPr="00883C4A" w:rsidRDefault="00883C4A" w:rsidP="00883C4A">
            <w:pPr>
              <w:pStyle w:val="Tabletext"/>
              <w:rPr>
                <w:lang w:val="pt-BR"/>
              </w:rPr>
            </w:pPr>
          </w:p>
        </w:tc>
      </w:tr>
      <w:tr w:rsidR="00883C4A" w:rsidTr="0061789C">
        <w:tc>
          <w:tcPr>
            <w:tcW w:w="2304" w:type="dxa"/>
            <w:tcBorders>
              <w:top w:val="single" w:sz="6" w:space="0" w:color="auto"/>
              <w:left w:val="single" w:sz="6" w:space="0" w:color="auto"/>
              <w:bottom w:val="single" w:sz="4" w:space="0" w:color="auto"/>
              <w:right w:val="single" w:sz="6" w:space="0" w:color="auto"/>
            </w:tcBorders>
          </w:tcPr>
          <w:p w:rsidR="00883C4A" w:rsidRPr="00883C4A" w:rsidRDefault="00883C4A" w:rsidP="00FE2F8F">
            <w:pPr>
              <w:pStyle w:val="Tabletext"/>
              <w:rPr>
                <w:rFonts w:ascii="Calibri" w:hAnsi="Calibri"/>
                <w:lang w:val="pt-BR"/>
              </w:rPr>
            </w:pPr>
          </w:p>
        </w:tc>
        <w:tc>
          <w:tcPr>
            <w:tcW w:w="1152" w:type="dxa"/>
            <w:tcBorders>
              <w:top w:val="single" w:sz="6" w:space="0" w:color="auto"/>
              <w:left w:val="single" w:sz="6" w:space="0" w:color="auto"/>
              <w:bottom w:val="single" w:sz="4" w:space="0" w:color="auto"/>
              <w:right w:val="single" w:sz="6" w:space="0" w:color="auto"/>
            </w:tcBorders>
          </w:tcPr>
          <w:p w:rsidR="00883C4A" w:rsidRDefault="00883C4A" w:rsidP="00FE2F8F">
            <w:pPr>
              <w:pStyle w:val="Tabletext"/>
              <w:rPr>
                <w:lang w:val="pt-BR"/>
              </w:rPr>
            </w:pPr>
          </w:p>
        </w:tc>
        <w:tc>
          <w:tcPr>
            <w:tcW w:w="3744" w:type="dxa"/>
            <w:tcBorders>
              <w:top w:val="single" w:sz="6" w:space="0" w:color="auto"/>
              <w:left w:val="single" w:sz="6" w:space="0" w:color="auto"/>
              <w:bottom w:val="single" w:sz="4" w:space="0" w:color="auto"/>
              <w:right w:val="single" w:sz="6" w:space="0" w:color="auto"/>
            </w:tcBorders>
          </w:tcPr>
          <w:p w:rsidR="00883C4A" w:rsidRDefault="00883C4A" w:rsidP="00FE2F8F">
            <w:pPr>
              <w:pStyle w:val="Tabletext"/>
              <w:rPr>
                <w:lang w:val="pt-BR"/>
              </w:rPr>
            </w:pPr>
          </w:p>
        </w:tc>
        <w:tc>
          <w:tcPr>
            <w:tcW w:w="2304" w:type="dxa"/>
            <w:tcBorders>
              <w:top w:val="single" w:sz="6" w:space="0" w:color="auto"/>
              <w:left w:val="single" w:sz="6" w:space="0" w:color="auto"/>
              <w:bottom w:val="single" w:sz="4" w:space="0" w:color="auto"/>
              <w:right w:val="single" w:sz="6" w:space="0" w:color="auto"/>
            </w:tcBorders>
          </w:tcPr>
          <w:p w:rsidR="00883C4A" w:rsidRPr="00883C4A" w:rsidRDefault="00883C4A" w:rsidP="00FE2F8F">
            <w:pPr>
              <w:pStyle w:val="Tabletext"/>
              <w:rPr>
                <w:lang w:val="pt-BR"/>
              </w:rPr>
            </w:pPr>
          </w:p>
        </w:tc>
      </w:tr>
      <w:tr w:rsidR="00883C4A" w:rsidTr="0061789C">
        <w:tc>
          <w:tcPr>
            <w:tcW w:w="2304" w:type="dxa"/>
            <w:tcBorders>
              <w:top w:val="single" w:sz="4" w:space="0" w:color="auto"/>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single" w:sz="4" w:space="0" w:color="auto"/>
              <w:left w:val="nil"/>
              <w:bottom w:val="nil"/>
              <w:right w:val="nil"/>
            </w:tcBorders>
          </w:tcPr>
          <w:p w:rsidR="00883C4A" w:rsidRPr="00883C4A" w:rsidRDefault="00883C4A" w:rsidP="00883C4A">
            <w:pPr>
              <w:pStyle w:val="Tabletext"/>
              <w:rPr>
                <w:lang w:val="pt-BR"/>
              </w:rPr>
            </w:pPr>
          </w:p>
        </w:tc>
        <w:tc>
          <w:tcPr>
            <w:tcW w:w="3744" w:type="dxa"/>
            <w:tcBorders>
              <w:top w:val="single" w:sz="4" w:space="0" w:color="auto"/>
              <w:left w:val="nil"/>
              <w:bottom w:val="nil"/>
              <w:right w:val="nil"/>
            </w:tcBorders>
          </w:tcPr>
          <w:p w:rsidR="00883C4A" w:rsidRPr="00883C4A" w:rsidRDefault="00883C4A" w:rsidP="00883C4A">
            <w:pPr>
              <w:pStyle w:val="Tabletext"/>
              <w:rPr>
                <w:lang w:val="pt-BR"/>
              </w:rPr>
            </w:pPr>
          </w:p>
        </w:tc>
        <w:tc>
          <w:tcPr>
            <w:tcW w:w="2304" w:type="dxa"/>
            <w:tcBorders>
              <w:top w:val="single" w:sz="4" w:space="0" w:color="auto"/>
              <w:left w:val="nil"/>
              <w:bottom w:val="nil"/>
              <w:right w:val="nil"/>
            </w:tcBorders>
          </w:tcPr>
          <w:p w:rsidR="00883C4A" w:rsidRPr="00883C4A" w:rsidRDefault="00883C4A" w:rsidP="00883C4A">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nil"/>
              <w:left w:val="nil"/>
              <w:bottom w:val="nil"/>
              <w:right w:val="nil"/>
            </w:tcBorders>
          </w:tcPr>
          <w:p w:rsidR="00883C4A" w:rsidRPr="00883C4A" w:rsidRDefault="00883C4A" w:rsidP="00883C4A">
            <w:pPr>
              <w:pStyle w:val="Tabletext"/>
              <w:rPr>
                <w:lang w:val="pt-BR"/>
              </w:rPr>
            </w:pPr>
          </w:p>
        </w:tc>
        <w:tc>
          <w:tcPr>
            <w:tcW w:w="3744" w:type="dxa"/>
            <w:tcBorders>
              <w:top w:val="nil"/>
              <w:left w:val="nil"/>
              <w:bottom w:val="nil"/>
              <w:right w:val="nil"/>
            </w:tcBorders>
          </w:tcPr>
          <w:p w:rsidR="00883C4A" w:rsidRPr="00883C4A" w:rsidRDefault="00883C4A" w:rsidP="00883C4A">
            <w:pPr>
              <w:pStyle w:val="Tabletext"/>
              <w:rPr>
                <w:lang w:val="pt-BR"/>
              </w:rPr>
            </w:pPr>
          </w:p>
        </w:tc>
        <w:tc>
          <w:tcPr>
            <w:tcW w:w="2304" w:type="dxa"/>
            <w:tcBorders>
              <w:top w:val="nil"/>
              <w:left w:val="nil"/>
              <w:bottom w:val="nil"/>
              <w:right w:val="nil"/>
            </w:tcBorders>
          </w:tcPr>
          <w:p w:rsidR="00883C4A" w:rsidRPr="00883C4A" w:rsidRDefault="00883C4A" w:rsidP="00883C4A">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883C4A">
            <w:pPr>
              <w:pStyle w:val="Tabletext"/>
              <w:rPr>
                <w:rFonts w:ascii="Calibri" w:hAnsi="Calibri"/>
                <w:lang w:val="pt-BR"/>
              </w:rPr>
            </w:pPr>
          </w:p>
        </w:tc>
        <w:tc>
          <w:tcPr>
            <w:tcW w:w="1152" w:type="dxa"/>
            <w:tcBorders>
              <w:top w:val="nil"/>
              <w:left w:val="nil"/>
              <w:bottom w:val="nil"/>
              <w:right w:val="nil"/>
            </w:tcBorders>
          </w:tcPr>
          <w:p w:rsidR="00883C4A" w:rsidRPr="00883C4A" w:rsidRDefault="00883C4A" w:rsidP="00883C4A">
            <w:pPr>
              <w:pStyle w:val="Tabletext"/>
              <w:rPr>
                <w:lang w:val="pt-BR"/>
              </w:rPr>
            </w:pPr>
          </w:p>
        </w:tc>
        <w:tc>
          <w:tcPr>
            <w:tcW w:w="3744" w:type="dxa"/>
            <w:tcBorders>
              <w:top w:val="nil"/>
              <w:left w:val="nil"/>
              <w:bottom w:val="nil"/>
              <w:right w:val="nil"/>
            </w:tcBorders>
          </w:tcPr>
          <w:p w:rsidR="00883C4A" w:rsidRPr="00883C4A" w:rsidRDefault="00883C4A" w:rsidP="00883C4A">
            <w:pPr>
              <w:pStyle w:val="Tabletext"/>
              <w:rPr>
                <w:lang w:val="pt-BR"/>
              </w:rPr>
            </w:pPr>
          </w:p>
        </w:tc>
        <w:tc>
          <w:tcPr>
            <w:tcW w:w="2304" w:type="dxa"/>
            <w:tcBorders>
              <w:top w:val="nil"/>
              <w:left w:val="nil"/>
              <w:bottom w:val="nil"/>
              <w:right w:val="nil"/>
            </w:tcBorders>
          </w:tcPr>
          <w:p w:rsidR="00883C4A" w:rsidRPr="00883C4A" w:rsidRDefault="00883C4A" w:rsidP="00883C4A">
            <w:pPr>
              <w:pStyle w:val="Tabletext"/>
              <w:rPr>
                <w:lang w:val="pt-BR"/>
              </w:rPr>
            </w:pPr>
          </w:p>
        </w:tc>
      </w:tr>
      <w:tr w:rsidR="0061789C" w:rsidTr="0061789C">
        <w:tc>
          <w:tcPr>
            <w:tcW w:w="2304" w:type="dxa"/>
            <w:tcBorders>
              <w:top w:val="nil"/>
              <w:left w:val="nil"/>
              <w:bottom w:val="nil"/>
              <w:right w:val="nil"/>
            </w:tcBorders>
          </w:tcPr>
          <w:p w:rsidR="0061789C" w:rsidRPr="00883C4A" w:rsidRDefault="0061789C" w:rsidP="00FE2F8F">
            <w:pPr>
              <w:pStyle w:val="Tabletext"/>
              <w:rPr>
                <w:rFonts w:ascii="Calibri" w:hAnsi="Calibri"/>
                <w:lang w:val="pt-BR"/>
              </w:rPr>
            </w:pPr>
          </w:p>
        </w:tc>
        <w:tc>
          <w:tcPr>
            <w:tcW w:w="1152" w:type="dxa"/>
            <w:tcBorders>
              <w:top w:val="nil"/>
              <w:left w:val="nil"/>
              <w:bottom w:val="nil"/>
              <w:right w:val="nil"/>
            </w:tcBorders>
          </w:tcPr>
          <w:p w:rsidR="0061789C" w:rsidRDefault="0061789C" w:rsidP="00FE2F8F">
            <w:pPr>
              <w:pStyle w:val="Tabletext"/>
              <w:rPr>
                <w:lang w:val="pt-BR"/>
              </w:rPr>
            </w:pPr>
          </w:p>
        </w:tc>
        <w:tc>
          <w:tcPr>
            <w:tcW w:w="3744" w:type="dxa"/>
            <w:tcBorders>
              <w:top w:val="nil"/>
              <w:left w:val="nil"/>
              <w:bottom w:val="nil"/>
              <w:right w:val="nil"/>
            </w:tcBorders>
          </w:tcPr>
          <w:p w:rsidR="0061789C" w:rsidRDefault="0061789C" w:rsidP="00FE2F8F">
            <w:pPr>
              <w:pStyle w:val="Tabletext"/>
              <w:rPr>
                <w:lang w:val="pt-BR"/>
              </w:rPr>
            </w:pPr>
          </w:p>
        </w:tc>
        <w:tc>
          <w:tcPr>
            <w:tcW w:w="2304" w:type="dxa"/>
            <w:tcBorders>
              <w:top w:val="nil"/>
              <w:left w:val="nil"/>
              <w:bottom w:val="nil"/>
              <w:right w:val="nil"/>
            </w:tcBorders>
          </w:tcPr>
          <w:p w:rsidR="0061789C" w:rsidRPr="00883C4A" w:rsidRDefault="0061789C" w:rsidP="00FE2F8F">
            <w:pPr>
              <w:pStyle w:val="Tabletext"/>
              <w:rPr>
                <w:lang w:val="pt-BR"/>
              </w:rPr>
            </w:pPr>
          </w:p>
        </w:tc>
      </w:tr>
      <w:tr w:rsidR="00883C4A" w:rsidTr="0061789C">
        <w:tc>
          <w:tcPr>
            <w:tcW w:w="2304" w:type="dxa"/>
            <w:tcBorders>
              <w:top w:val="nil"/>
              <w:left w:val="nil"/>
              <w:bottom w:val="nil"/>
              <w:right w:val="nil"/>
            </w:tcBorders>
          </w:tcPr>
          <w:p w:rsidR="00883C4A" w:rsidRPr="00883C4A" w:rsidRDefault="00883C4A" w:rsidP="00FE2F8F">
            <w:pPr>
              <w:pStyle w:val="Tabletext"/>
              <w:rPr>
                <w:rFonts w:ascii="Calibri" w:hAnsi="Calibri"/>
                <w:lang w:val="pt-BR"/>
              </w:rPr>
            </w:pPr>
          </w:p>
        </w:tc>
        <w:tc>
          <w:tcPr>
            <w:tcW w:w="1152" w:type="dxa"/>
            <w:tcBorders>
              <w:top w:val="nil"/>
              <w:left w:val="nil"/>
              <w:bottom w:val="nil"/>
              <w:right w:val="nil"/>
            </w:tcBorders>
          </w:tcPr>
          <w:p w:rsidR="00883C4A" w:rsidRDefault="00883C4A" w:rsidP="00FE2F8F">
            <w:pPr>
              <w:pStyle w:val="Tabletext"/>
              <w:rPr>
                <w:lang w:val="pt-BR"/>
              </w:rPr>
            </w:pPr>
          </w:p>
        </w:tc>
        <w:tc>
          <w:tcPr>
            <w:tcW w:w="3744" w:type="dxa"/>
            <w:tcBorders>
              <w:top w:val="nil"/>
              <w:left w:val="nil"/>
              <w:bottom w:val="nil"/>
              <w:right w:val="nil"/>
            </w:tcBorders>
          </w:tcPr>
          <w:p w:rsidR="00883C4A" w:rsidRDefault="00883C4A" w:rsidP="00FE2F8F">
            <w:pPr>
              <w:pStyle w:val="Tabletext"/>
              <w:rPr>
                <w:lang w:val="pt-BR"/>
              </w:rPr>
            </w:pPr>
          </w:p>
        </w:tc>
        <w:tc>
          <w:tcPr>
            <w:tcW w:w="2304" w:type="dxa"/>
            <w:tcBorders>
              <w:top w:val="nil"/>
              <w:left w:val="nil"/>
              <w:bottom w:val="nil"/>
              <w:right w:val="nil"/>
            </w:tcBorders>
          </w:tcPr>
          <w:p w:rsidR="00883C4A" w:rsidRPr="00883C4A" w:rsidRDefault="00883C4A" w:rsidP="00FE2F8F">
            <w:pPr>
              <w:pStyle w:val="Tabletext"/>
              <w:rPr>
                <w:lang w:val="pt-BR"/>
              </w:rPr>
            </w:pPr>
          </w:p>
        </w:tc>
      </w:tr>
    </w:tbl>
    <w:p w:rsidR="00883C4A" w:rsidRDefault="00883C4A" w:rsidP="00883C4A"/>
    <w:p w:rsidR="001173B8" w:rsidRPr="001D4FEF" w:rsidRDefault="001173B8">
      <w:pPr>
        <w:pStyle w:val="Ttulo"/>
        <w:rPr>
          <w:rFonts w:ascii="Calibri" w:hAnsi="Calibri"/>
          <w:sz w:val="38"/>
          <w:lang w:val="pt-BR"/>
        </w:rPr>
      </w:pPr>
      <w:r w:rsidRPr="001D4FEF">
        <w:rPr>
          <w:rFonts w:ascii="Calibri" w:hAnsi="Calibri"/>
          <w:lang w:val="pt-BR"/>
        </w:rPr>
        <w:br w:type="page"/>
      </w:r>
      <w:r w:rsidRPr="001D4FEF">
        <w:rPr>
          <w:rFonts w:ascii="Calibri" w:hAnsi="Calibri"/>
          <w:sz w:val="38"/>
          <w:lang w:val="pt-BR"/>
        </w:rPr>
        <w:lastRenderedPageBreak/>
        <w:t>Índice</w:t>
      </w:r>
    </w:p>
    <w:p w:rsidR="001173B8" w:rsidRPr="001D4FEF" w:rsidRDefault="001173B8">
      <w:pPr>
        <w:rPr>
          <w:rFonts w:ascii="Calibri" w:hAnsi="Calibri"/>
          <w:sz w:val="22"/>
          <w:lang w:val="pt-BR"/>
        </w:rPr>
      </w:pPr>
    </w:p>
    <w:p w:rsidR="009F7193" w:rsidRDefault="0098363F">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1D4FEF">
        <w:rPr>
          <w:rFonts w:ascii="Calibri" w:hAnsi="Calibri"/>
          <w:sz w:val="22"/>
          <w:lang w:val="pt-BR"/>
        </w:rPr>
        <w:fldChar w:fldCharType="begin"/>
      </w:r>
      <w:r w:rsidR="001173B8" w:rsidRPr="001D4FEF">
        <w:rPr>
          <w:rFonts w:ascii="Calibri" w:hAnsi="Calibri"/>
          <w:sz w:val="22"/>
          <w:lang w:val="pt-BR"/>
        </w:rPr>
        <w:instrText xml:space="preserve"> TOC \o "1-3" </w:instrText>
      </w:r>
      <w:r w:rsidRPr="001D4FEF">
        <w:rPr>
          <w:rFonts w:ascii="Calibri" w:hAnsi="Calibri"/>
          <w:sz w:val="22"/>
          <w:lang w:val="pt-BR"/>
        </w:rPr>
        <w:fldChar w:fldCharType="separate"/>
      </w:r>
      <w:r w:rsidR="009F7193" w:rsidRPr="004F32C7">
        <w:rPr>
          <w:rFonts w:ascii="Calibri" w:hAnsi="Calibri"/>
          <w:noProof/>
          <w:lang w:val="pt-BR"/>
        </w:rPr>
        <w:t>1.</w:t>
      </w:r>
      <w:r w:rsidR="009F7193">
        <w:rPr>
          <w:rFonts w:asciiTheme="minorHAnsi" w:eastAsiaTheme="minorEastAsia" w:hAnsiTheme="minorHAnsi" w:cstheme="minorBidi"/>
          <w:b w:val="0"/>
          <w:caps w:val="0"/>
          <w:noProof/>
          <w:sz w:val="24"/>
          <w:szCs w:val="24"/>
          <w:lang w:val="pt-BR" w:eastAsia="ja-JP"/>
        </w:rPr>
        <w:tab/>
      </w:r>
      <w:r w:rsidR="009F7193" w:rsidRPr="004F32C7">
        <w:rPr>
          <w:rFonts w:ascii="Calibri" w:hAnsi="Calibri"/>
          <w:noProof/>
          <w:lang w:val="pt-BR"/>
        </w:rPr>
        <w:t>Introdução</w:t>
      </w:r>
      <w:r w:rsidR="009F7193">
        <w:rPr>
          <w:noProof/>
        </w:rPr>
        <w:tab/>
      </w:r>
      <w:r>
        <w:rPr>
          <w:noProof/>
        </w:rPr>
        <w:fldChar w:fldCharType="begin"/>
      </w:r>
      <w:r w:rsidR="009F7193">
        <w:rPr>
          <w:noProof/>
        </w:rPr>
        <w:instrText xml:space="preserve"> PAGEREF _Toc242451436 \h </w:instrText>
      </w:r>
      <w:r>
        <w:rPr>
          <w:noProof/>
        </w:rPr>
      </w:r>
      <w:r>
        <w:rPr>
          <w:noProof/>
        </w:rPr>
        <w:fldChar w:fldCharType="separate"/>
      </w:r>
      <w:r w:rsidR="009F7193">
        <w:rPr>
          <w:noProof/>
        </w:rPr>
        <w:t>4</w:t>
      </w:r>
      <w:r>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Identificador do plano de teste</w:t>
      </w:r>
      <w:r w:rsidRPr="00A2307C">
        <w:rPr>
          <w:noProof/>
          <w:lang w:val="pt-BR"/>
        </w:rPr>
        <w:tab/>
      </w:r>
      <w:r w:rsidR="0098363F">
        <w:rPr>
          <w:noProof/>
        </w:rPr>
        <w:fldChar w:fldCharType="begin"/>
      </w:r>
      <w:r w:rsidRPr="00A2307C">
        <w:rPr>
          <w:noProof/>
          <w:lang w:val="pt-BR"/>
        </w:rPr>
        <w:instrText xml:space="preserve"> PAGEREF _Toc242451437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Objetivos</w:t>
      </w:r>
      <w:r w:rsidRPr="00A2307C">
        <w:rPr>
          <w:noProof/>
          <w:lang w:val="pt-BR"/>
        </w:rPr>
        <w:tab/>
      </w:r>
      <w:r w:rsidR="0098363F">
        <w:rPr>
          <w:noProof/>
        </w:rPr>
        <w:fldChar w:fldCharType="begin"/>
      </w:r>
      <w:r w:rsidRPr="00A2307C">
        <w:rPr>
          <w:noProof/>
          <w:lang w:val="pt-BR"/>
        </w:rPr>
        <w:instrText xml:space="preserve"> PAGEREF _Toc242451438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O Sistema &lt;Projeto&gt;</w:t>
      </w:r>
      <w:r w:rsidRPr="00A2307C">
        <w:rPr>
          <w:noProof/>
          <w:lang w:val="pt-BR"/>
        </w:rPr>
        <w:tab/>
      </w:r>
      <w:r w:rsidR="0098363F">
        <w:rPr>
          <w:noProof/>
        </w:rPr>
        <w:fldChar w:fldCharType="begin"/>
      </w:r>
      <w:r w:rsidRPr="00A2307C">
        <w:rPr>
          <w:noProof/>
          <w:lang w:val="pt-BR"/>
        </w:rPr>
        <w:instrText xml:space="preserve"> PAGEREF _Toc242451439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w:t>
      </w:r>
      <w:r w:rsidRPr="00A2307C">
        <w:rPr>
          <w:noProof/>
          <w:lang w:val="pt-BR"/>
        </w:rPr>
        <w:tab/>
      </w:r>
      <w:r w:rsidR="0098363F">
        <w:rPr>
          <w:noProof/>
        </w:rPr>
        <w:fldChar w:fldCharType="begin"/>
      </w:r>
      <w:r w:rsidRPr="00A2307C">
        <w:rPr>
          <w:noProof/>
          <w:lang w:val="pt-BR"/>
        </w:rPr>
        <w:instrText xml:space="preserve"> PAGEREF _Toc242451440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Escopo Negativo:</w:t>
      </w:r>
      <w:r w:rsidRPr="00A2307C">
        <w:rPr>
          <w:noProof/>
          <w:lang w:val="pt-BR"/>
        </w:rPr>
        <w:tab/>
      </w:r>
      <w:r w:rsidR="0098363F">
        <w:rPr>
          <w:noProof/>
        </w:rPr>
        <w:fldChar w:fldCharType="begin"/>
      </w:r>
      <w:r w:rsidRPr="00A2307C">
        <w:rPr>
          <w:noProof/>
          <w:lang w:val="pt-BR"/>
        </w:rPr>
        <w:instrText xml:space="preserve"> PAGEREF _Toc242451441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Referências</w:t>
      </w:r>
      <w:r w:rsidRPr="00A2307C">
        <w:rPr>
          <w:noProof/>
          <w:lang w:val="pt-BR"/>
        </w:rPr>
        <w:tab/>
      </w:r>
      <w:r w:rsidR="0098363F">
        <w:rPr>
          <w:noProof/>
        </w:rPr>
        <w:fldChar w:fldCharType="begin"/>
      </w:r>
      <w:r w:rsidRPr="00A2307C">
        <w:rPr>
          <w:noProof/>
          <w:lang w:val="pt-BR"/>
        </w:rPr>
        <w:instrText xml:space="preserve"> PAGEREF _Toc242451442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1.7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Nível na sequência de teste.</w:t>
      </w:r>
      <w:r w:rsidRPr="00A2307C">
        <w:rPr>
          <w:noProof/>
          <w:lang w:val="pt-BR"/>
        </w:rPr>
        <w:tab/>
      </w:r>
      <w:r w:rsidR="0098363F">
        <w:rPr>
          <w:noProof/>
        </w:rPr>
        <w:fldChar w:fldCharType="begin"/>
      </w:r>
      <w:r w:rsidRPr="00A2307C">
        <w:rPr>
          <w:noProof/>
          <w:lang w:val="pt-BR"/>
        </w:rPr>
        <w:instrText xml:space="preserve"> PAGEREF _Toc242451443 \h </w:instrText>
      </w:r>
      <w:r w:rsidR="0098363F">
        <w:rPr>
          <w:noProof/>
        </w:rPr>
      </w:r>
      <w:r w:rsidR="0098363F">
        <w:rPr>
          <w:noProof/>
        </w:rPr>
        <w:fldChar w:fldCharType="separate"/>
      </w:r>
      <w:r w:rsidRPr="00A2307C">
        <w:rPr>
          <w:noProof/>
          <w:lang w:val="pt-BR"/>
        </w:rPr>
        <w:t>4</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2.</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A TESTAR</w:t>
      </w:r>
      <w:r w:rsidRPr="00A2307C">
        <w:rPr>
          <w:noProof/>
          <w:lang w:val="pt-BR"/>
        </w:rPr>
        <w:tab/>
      </w:r>
      <w:r w:rsidR="0098363F">
        <w:rPr>
          <w:noProof/>
        </w:rPr>
        <w:fldChar w:fldCharType="begin"/>
      </w:r>
      <w:r w:rsidRPr="00A2307C">
        <w:rPr>
          <w:noProof/>
          <w:lang w:val="pt-BR"/>
        </w:rPr>
        <w:instrText xml:space="preserve"> PAGEREF _Toc242451444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Banco de Dados</w:t>
      </w:r>
      <w:r w:rsidRPr="00A2307C">
        <w:rPr>
          <w:noProof/>
          <w:lang w:val="pt-BR"/>
        </w:rPr>
        <w:tab/>
      </w:r>
      <w:r w:rsidR="0098363F">
        <w:rPr>
          <w:noProof/>
        </w:rPr>
        <w:fldChar w:fldCharType="begin"/>
      </w:r>
      <w:r w:rsidRPr="00A2307C">
        <w:rPr>
          <w:noProof/>
          <w:lang w:val="pt-BR"/>
        </w:rPr>
        <w:instrText xml:space="preserve"> PAGEREF _Toc242451445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Funcional</w:t>
      </w:r>
      <w:r w:rsidRPr="00A2307C">
        <w:rPr>
          <w:noProof/>
          <w:lang w:val="pt-BR"/>
        </w:rPr>
        <w:tab/>
      </w:r>
      <w:r w:rsidR="0098363F">
        <w:rPr>
          <w:noProof/>
        </w:rPr>
        <w:fldChar w:fldCharType="begin"/>
      </w:r>
      <w:r w:rsidRPr="00A2307C">
        <w:rPr>
          <w:noProof/>
          <w:lang w:val="pt-BR"/>
        </w:rPr>
        <w:instrText xml:space="preserve"> PAGEREF _Toc242451446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do Ciclo de Negócios</w:t>
      </w:r>
      <w:r w:rsidRPr="00A2307C">
        <w:rPr>
          <w:noProof/>
          <w:lang w:val="pt-BR"/>
        </w:rPr>
        <w:tab/>
      </w:r>
      <w:r w:rsidR="0098363F">
        <w:rPr>
          <w:noProof/>
        </w:rPr>
        <w:fldChar w:fldCharType="begin"/>
      </w:r>
      <w:r w:rsidRPr="00A2307C">
        <w:rPr>
          <w:noProof/>
          <w:lang w:val="pt-BR"/>
        </w:rPr>
        <w:instrText xml:space="preserve"> PAGEREF _Toc242451447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2.4</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da Interface do Usuário</w:t>
      </w:r>
      <w:r w:rsidRPr="00A2307C">
        <w:rPr>
          <w:noProof/>
          <w:lang w:val="pt-BR"/>
        </w:rPr>
        <w:tab/>
      </w:r>
      <w:r w:rsidR="0098363F">
        <w:rPr>
          <w:noProof/>
        </w:rPr>
        <w:fldChar w:fldCharType="begin"/>
      </w:r>
      <w:r w:rsidRPr="00A2307C">
        <w:rPr>
          <w:noProof/>
          <w:lang w:val="pt-BR"/>
        </w:rPr>
        <w:instrText xml:space="preserve"> PAGEREF _Toc242451448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2.5</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Performance</w:t>
      </w:r>
      <w:r w:rsidRPr="00A2307C">
        <w:rPr>
          <w:noProof/>
          <w:lang w:val="pt-BR"/>
        </w:rPr>
        <w:tab/>
      </w:r>
      <w:r w:rsidR="0098363F">
        <w:rPr>
          <w:noProof/>
        </w:rPr>
        <w:fldChar w:fldCharType="begin"/>
      </w:r>
      <w:r w:rsidRPr="00A2307C">
        <w:rPr>
          <w:noProof/>
          <w:lang w:val="pt-BR"/>
        </w:rPr>
        <w:instrText xml:space="preserve"> PAGEREF _Toc242451449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2.6</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Carga</w:t>
      </w:r>
      <w:r w:rsidRPr="00A2307C">
        <w:rPr>
          <w:noProof/>
          <w:lang w:val="pt-BR"/>
        </w:rPr>
        <w:tab/>
      </w:r>
      <w:r w:rsidR="0098363F">
        <w:rPr>
          <w:noProof/>
        </w:rPr>
        <w:fldChar w:fldCharType="begin"/>
      </w:r>
      <w:r w:rsidRPr="00A2307C">
        <w:rPr>
          <w:noProof/>
          <w:lang w:val="pt-BR"/>
        </w:rPr>
        <w:instrText xml:space="preserve"> PAGEREF _Toc242451450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2.7</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Stress</w:t>
      </w:r>
      <w:r w:rsidRPr="00A2307C">
        <w:rPr>
          <w:noProof/>
          <w:lang w:val="pt-BR"/>
        </w:rPr>
        <w:tab/>
      </w:r>
      <w:r w:rsidR="0098363F">
        <w:rPr>
          <w:noProof/>
        </w:rPr>
        <w:fldChar w:fldCharType="begin"/>
      </w:r>
      <w:r w:rsidRPr="00A2307C">
        <w:rPr>
          <w:noProof/>
          <w:lang w:val="pt-BR"/>
        </w:rPr>
        <w:instrText xml:space="preserve"> PAGEREF _Toc242451451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2.8</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Segurança e de Controle de Acesso</w:t>
      </w:r>
      <w:r w:rsidRPr="00A2307C">
        <w:rPr>
          <w:noProof/>
          <w:lang w:val="pt-BR"/>
        </w:rPr>
        <w:tab/>
      </w:r>
      <w:r w:rsidR="0098363F">
        <w:rPr>
          <w:noProof/>
        </w:rPr>
        <w:fldChar w:fldCharType="begin"/>
      </w:r>
      <w:r w:rsidRPr="00A2307C">
        <w:rPr>
          <w:noProof/>
          <w:lang w:val="pt-BR"/>
        </w:rPr>
        <w:instrText xml:space="preserve"> PAGEREF _Toc242451452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2.9</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Falha/Recuperação</w:t>
      </w:r>
      <w:r w:rsidRPr="00A2307C">
        <w:rPr>
          <w:noProof/>
          <w:lang w:val="pt-BR"/>
        </w:rPr>
        <w:tab/>
      </w:r>
      <w:r w:rsidR="0098363F">
        <w:rPr>
          <w:noProof/>
        </w:rPr>
        <w:fldChar w:fldCharType="begin"/>
      </w:r>
      <w:r w:rsidRPr="00A2307C">
        <w:rPr>
          <w:noProof/>
          <w:lang w:val="pt-BR"/>
        </w:rPr>
        <w:instrText xml:space="preserve"> PAGEREF _Toc242451453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2.10</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Teste de Instalação</w:t>
      </w:r>
      <w:r w:rsidRPr="00A2307C">
        <w:rPr>
          <w:noProof/>
          <w:lang w:val="pt-BR"/>
        </w:rPr>
        <w:tab/>
      </w:r>
      <w:r w:rsidR="0098363F">
        <w:rPr>
          <w:noProof/>
        </w:rPr>
        <w:fldChar w:fldCharType="begin"/>
      </w:r>
      <w:r w:rsidRPr="00A2307C">
        <w:rPr>
          <w:noProof/>
          <w:lang w:val="pt-BR"/>
        </w:rPr>
        <w:instrText xml:space="preserve"> PAGEREF _Toc242451454 \h </w:instrText>
      </w:r>
      <w:r w:rsidR="0098363F">
        <w:rPr>
          <w:noProof/>
        </w:rPr>
      </w:r>
      <w:r w:rsidR="0098363F">
        <w:rPr>
          <w:noProof/>
        </w:rPr>
        <w:fldChar w:fldCharType="separate"/>
      </w:r>
      <w:r w:rsidRPr="00A2307C">
        <w:rPr>
          <w:noProof/>
          <w:lang w:val="pt-BR"/>
        </w:rPr>
        <w:t>5</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3.</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Estratégia de Teste</w:t>
      </w:r>
      <w:r w:rsidRPr="00A2307C">
        <w:rPr>
          <w:noProof/>
          <w:lang w:val="pt-BR"/>
        </w:rPr>
        <w:tab/>
      </w:r>
      <w:r w:rsidR="0098363F">
        <w:rPr>
          <w:noProof/>
        </w:rPr>
        <w:fldChar w:fldCharType="begin"/>
      </w:r>
      <w:r w:rsidRPr="00A2307C">
        <w:rPr>
          <w:noProof/>
          <w:lang w:val="pt-BR"/>
        </w:rPr>
        <w:instrText xml:space="preserve"> PAGEREF _Toc242451455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3.1</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Tipos de Teste</w:t>
      </w:r>
      <w:r w:rsidRPr="00A2307C">
        <w:rPr>
          <w:noProof/>
          <w:lang w:val="pt-BR"/>
        </w:rPr>
        <w:tab/>
      </w:r>
      <w:r w:rsidR="0098363F">
        <w:rPr>
          <w:noProof/>
        </w:rPr>
        <w:fldChar w:fldCharType="begin"/>
      </w:r>
      <w:r w:rsidRPr="00A2307C">
        <w:rPr>
          <w:noProof/>
          <w:lang w:val="pt-BR"/>
        </w:rPr>
        <w:instrText xml:space="preserve"> PAGEREF _Toc242451456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3.1.1</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Integridade de Dados e do Banco de Dados</w:t>
      </w:r>
      <w:r w:rsidRPr="00A2307C">
        <w:rPr>
          <w:noProof/>
          <w:lang w:val="pt-BR"/>
        </w:rPr>
        <w:tab/>
      </w:r>
      <w:r w:rsidR="0098363F">
        <w:rPr>
          <w:noProof/>
        </w:rPr>
        <w:fldChar w:fldCharType="begin"/>
      </w:r>
      <w:r w:rsidRPr="00A2307C">
        <w:rPr>
          <w:noProof/>
          <w:lang w:val="pt-BR"/>
        </w:rPr>
        <w:instrText xml:space="preserve"> PAGEREF _Toc242451457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3.1.2</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Funcionalidade</w:t>
      </w:r>
      <w:r w:rsidRPr="00A2307C">
        <w:rPr>
          <w:noProof/>
          <w:lang w:val="pt-BR"/>
        </w:rPr>
        <w:tab/>
      </w:r>
      <w:r w:rsidR="0098363F">
        <w:rPr>
          <w:noProof/>
        </w:rPr>
        <w:fldChar w:fldCharType="begin"/>
      </w:r>
      <w:r w:rsidRPr="00A2307C">
        <w:rPr>
          <w:noProof/>
          <w:lang w:val="pt-BR"/>
        </w:rPr>
        <w:instrText xml:space="preserve"> PAGEREF _Toc242451458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3.1.3</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da Interface do Usuário</w:t>
      </w:r>
      <w:r w:rsidRPr="00A2307C">
        <w:rPr>
          <w:noProof/>
          <w:lang w:val="pt-BR"/>
        </w:rPr>
        <w:tab/>
      </w:r>
      <w:r w:rsidR="0098363F">
        <w:rPr>
          <w:noProof/>
        </w:rPr>
        <w:fldChar w:fldCharType="begin"/>
      </w:r>
      <w:r w:rsidRPr="00A2307C">
        <w:rPr>
          <w:noProof/>
          <w:lang w:val="pt-BR"/>
        </w:rPr>
        <w:instrText xml:space="preserve"> PAGEREF _Toc242451459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3.1.4</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Performance</w:t>
      </w:r>
      <w:r w:rsidRPr="00A2307C">
        <w:rPr>
          <w:noProof/>
          <w:lang w:val="pt-BR"/>
        </w:rPr>
        <w:tab/>
      </w:r>
      <w:r w:rsidR="0098363F">
        <w:rPr>
          <w:noProof/>
        </w:rPr>
        <w:fldChar w:fldCharType="begin"/>
      </w:r>
      <w:r w:rsidRPr="00A2307C">
        <w:rPr>
          <w:noProof/>
          <w:lang w:val="pt-BR"/>
        </w:rPr>
        <w:instrText xml:space="preserve"> PAGEREF _Toc242451460 \h </w:instrText>
      </w:r>
      <w:r w:rsidR="0098363F">
        <w:rPr>
          <w:noProof/>
        </w:rPr>
      </w:r>
      <w:r w:rsidR="0098363F">
        <w:rPr>
          <w:noProof/>
        </w:rPr>
        <w:fldChar w:fldCharType="separate"/>
      </w:r>
      <w:r w:rsidRPr="00A2307C">
        <w:rPr>
          <w:noProof/>
          <w:lang w:val="pt-BR"/>
        </w:rPr>
        <w:t>6</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3.1.5</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Carga</w:t>
      </w:r>
      <w:r w:rsidRPr="00A2307C">
        <w:rPr>
          <w:noProof/>
          <w:lang w:val="pt-BR"/>
        </w:rPr>
        <w:tab/>
      </w:r>
      <w:r w:rsidR="0098363F">
        <w:rPr>
          <w:noProof/>
        </w:rPr>
        <w:fldChar w:fldCharType="begin"/>
      </w:r>
      <w:r w:rsidRPr="00A2307C">
        <w:rPr>
          <w:noProof/>
          <w:lang w:val="pt-BR"/>
        </w:rPr>
        <w:instrText xml:space="preserve"> PAGEREF _Toc242451461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3.1.6</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Segurança e Controle de Acesso</w:t>
      </w:r>
      <w:r w:rsidRPr="00A2307C">
        <w:rPr>
          <w:noProof/>
          <w:lang w:val="pt-BR"/>
        </w:rPr>
        <w:tab/>
      </w:r>
      <w:r w:rsidR="0098363F">
        <w:rPr>
          <w:noProof/>
        </w:rPr>
        <w:fldChar w:fldCharType="begin"/>
      </w:r>
      <w:r w:rsidRPr="00A2307C">
        <w:rPr>
          <w:noProof/>
          <w:lang w:val="pt-BR"/>
        </w:rPr>
        <w:instrText xml:space="preserve"> PAGEREF _Toc242451462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val="pt-BR" w:eastAsia="ja-JP"/>
        </w:rPr>
      </w:pPr>
      <w:r w:rsidRPr="004F32C7">
        <w:rPr>
          <w:rFonts w:ascii="Calibri" w:hAnsi="Calibri"/>
          <w:b/>
          <w:noProof/>
          <w:lang w:val="pt-BR"/>
        </w:rPr>
        <w:t>3.1.7</w:t>
      </w:r>
      <w:r>
        <w:rPr>
          <w:rFonts w:asciiTheme="minorHAnsi" w:eastAsiaTheme="minorEastAsia" w:hAnsiTheme="minorHAnsi" w:cstheme="minorBidi"/>
          <w:i w:val="0"/>
          <w:noProof/>
          <w:sz w:val="24"/>
          <w:szCs w:val="24"/>
          <w:lang w:val="pt-BR" w:eastAsia="ja-JP"/>
        </w:rPr>
        <w:tab/>
      </w:r>
      <w:r w:rsidRPr="004F32C7">
        <w:rPr>
          <w:rFonts w:ascii="Calibri" w:hAnsi="Calibri"/>
          <w:b/>
          <w:noProof/>
          <w:lang w:val="pt-BR"/>
        </w:rPr>
        <w:t>Teste de Instalação</w:t>
      </w:r>
      <w:r w:rsidRPr="00A2307C">
        <w:rPr>
          <w:noProof/>
          <w:lang w:val="pt-BR"/>
        </w:rPr>
        <w:tab/>
      </w:r>
      <w:r w:rsidR="0098363F">
        <w:rPr>
          <w:noProof/>
        </w:rPr>
        <w:fldChar w:fldCharType="begin"/>
      </w:r>
      <w:r w:rsidRPr="00A2307C">
        <w:rPr>
          <w:noProof/>
          <w:lang w:val="pt-BR"/>
        </w:rPr>
        <w:instrText xml:space="preserve"> PAGEREF _Toc242451463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3.2</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Ferramentas</w:t>
      </w:r>
      <w:r w:rsidRPr="00A2307C">
        <w:rPr>
          <w:noProof/>
          <w:lang w:val="pt-BR"/>
        </w:rPr>
        <w:tab/>
      </w:r>
      <w:r w:rsidR="0098363F">
        <w:rPr>
          <w:noProof/>
        </w:rPr>
        <w:fldChar w:fldCharType="begin"/>
      </w:r>
      <w:r w:rsidRPr="00A2307C">
        <w:rPr>
          <w:noProof/>
          <w:lang w:val="pt-BR"/>
        </w:rPr>
        <w:instrText xml:space="preserve"> PAGEREF _Toc242451464 \h </w:instrText>
      </w:r>
      <w:r w:rsidR="0098363F">
        <w:rPr>
          <w:noProof/>
        </w:rPr>
      </w:r>
      <w:r w:rsidR="0098363F">
        <w:rPr>
          <w:noProof/>
        </w:rPr>
        <w:fldChar w:fldCharType="separate"/>
      </w:r>
      <w:r w:rsidRPr="00A2307C">
        <w:rPr>
          <w:noProof/>
          <w:lang w:val="pt-BR"/>
        </w:rPr>
        <w:t>7</w:t>
      </w:r>
      <w:r w:rsidR="0098363F">
        <w:rPr>
          <w:noProof/>
        </w:rPr>
        <w:fldChar w:fldCharType="end"/>
      </w:r>
    </w:p>
    <w:p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val="pt-BR" w:eastAsia="ja-JP"/>
        </w:rPr>
      </w:pPr>
      <w:r w:rsidRPr="004F32C7">
        <w:rPr>
          <w:rFonts w:ascii="Calibri" w:hAnsi="Calibri"/>
          <w:noProof/>
          <w:lang w:val="pt-BR"/>
        </w:rPr>
        <w:t>3.3</w:t>
      </w:r>
      <w:r>
        <w:rPr>
          <w:rFonts w:asciiTheme="minorHAnsi" w:eastAsiaTheme="minorEastAsia" w:hAnsiTheme="minorHAnsi" w:cstheme="minorBidi"/>
          <w:smallCaps w:val="0"/>
          <w:noProof/>
          <w:sz w:val="24"/>
          <w:szCs w:val="24"/>
          <w:lang w:val="pt-BR" w:eastAsia="ja-JP"/>
        </w:rPr>
        <w:tab/>
      </w:r>
      <w:r w:rsidRPr="004F32C7">
        <w:rPr>
          <w:rFonts w:ascii="Calibri" w:hAnsi="Calibri"/>
          <w:noProof/>
          <w:lang w:val="pt-BR"/>
        </w:rPr>
        <w:t>Riscos</w:t>
      </w:r>
      <w:r w:rsidRPr="00A2307C">
        <w:rPr>
          <w:noProof/>
          <w:lang w:val="pt-BR"/>
        </w:rPr>
        <w:tab/>
      </w:r>
      <w:r w:rsidR="0098363F">
        <w:rPr>
          <w:noProof/>
        </w:rPr>
        <w:fldChar w:fldCharType="begin"/>
      </w:r>
      <w:r w:rsidRPr="00A2307C">
        <w:rPr>
          <w:noProof/>
          <w:lang w:val="pt-BR"/>
        </w:rPr>
        <w:instrText xml:space="preserve"> PAGEREF _Toc242451465 \h </w:instrText>
      </w:r>
      <w:r w:rsidR="0098363F">
        <w:rPr>
          <w:noProof/>
        </w:rPr>
      </w:r>
      <w:r w:rsidR="0098363F">
        <w:rPr>
          <w:noProof/>
        </w:rPr>
        <w:fldChar w:fldCharType="separate"/>
      </w:r>
      <w:r w:rsidRPr="00A2307C">
        <w:rPr>
          <w:noProof/>
          <w:lang w:val="pt-BR"/>
        </w:rPr>
        <w:t>8</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4.</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Requisitos de suspensão e retomada</w:t>
      </w:r>
      <w:r w:rsidRPr="00A2307C">
        <w:rPr>
          <w:noProof/>
          <w:lang w:val="pt-BR"/>
        </w:rPr>
        <w:tab/>
      </w:r>
      <w:r w:rsidR="0098363F">
        <w:rPr>
          <w:noProof/>
        </w:rPr>
        <w:fldChar w:fldCharType="begin"/>
      </w:r>
      <w:r w:rsidRPr="00A2307C">
        <w:rPr>
          <w:noProof/>
          <w:lang w:val="pt-BR"/>
        </w:rPr>
        <w:instrText xml:space="preserve"> PAGEREF _Toc242451466 \h </w:instrText>
      </w:r>
      <w:r w:rsidR="0098363F">
        <w:rPr>
          <w:noProof/>
        </w:rPr>
      </w:r>
      <w:r w:rsidR="0098363F">
        <w:rPr>
          <w:noProof/>
        </w:rPr>
        <w:fldChar w:fldCharType="separate"/>
      </w:r>
      <w:r w:rsidRPr="00A2307C">
        <w:rPr>
          <w:noProof/>
          <w:lang w:val="pt-BR"/>
        </w:rPr>
        <w:t>9</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5.</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Matriz de rastreabilidade</w:t>
      </w:r>
      <w:r w:rsidRPr="00A2307C">
        <w:rPr>
          <w:noProof/>
          <w:lang w:val="pt-BR"/>
        </w:rPr>
        <w:tab/>
      </w:r>
      <w:r w:rsidR="0098363F">
        <w:rPr>
          <w:noProof/>
        </w:rPr>
        <w:fldChar w:fldCharType="begin"/>
      </w:r>
      <w:r w:rsidRPr="00A2307C">
        <w:rPr>
          <w:noProof/>
          <w:lang w:val="pt-BR"/>
        </w:rPr>
        <w:instrText xml:space="preserve"> PAGEREF _Toc242451467 \h </w:instrText>
      </w:r>
      <w:r w:rsidR="0098363F">
        <w:rPr>
          <w:noProof/>
        </w:rPr>
      </w:r>
      <w:r w:rsidR="0098363F">
        <w:rPr>
          <w:noProof/>
        </w:rPr>
        <w:fldChar w:fldCharType="separate"/>
      </w:r>
      <w:r w:rsidRPr="00A2307C">
        <w:rPr>
          <w:noProof/>
          <w:lang w:val="pt-BR"/>
        </w:rPr>
        <w:t>10</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6.</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Responsabilidades</w:t>
      </w:r>
      <w:r w:rsidRPr="00A2307C">
        <w:rPr>
          <w:noProof/>
          <w:lang w:val="pt-BR"/>
        </w:rPr>
        <w:tab/>
      </w:r>
      <w:r w:rsidR="0098363F">
        <w:rPr>
          <w:noProof/>
        </w:rPr>
        <w:fldChar w:fldCharType="begin"/>
      </w:r>
      <w:r w:rsidRPr="00A2307C">
        <w:rPr>
          <w:noProof/>
          <w:lang w:val="pt-BR"/>
        </w:rPr>
        <w:instrText xml:space="preserve"> PAGEREF _Toc242451468 \h </w:instrText>
      </w:r>
      <w:r w:rsidR="0098363F">
        <w:rPr>
          <w:noProof/>
        </w:rPr>
      </w:r>
      <w:r w:rsidR="0098363F">
        <w:rPr>
          <w:noProof/>
        </w:rPr>
        <w:fldChar w:fldCharType="separate"/>
      </w:r>
      <w:r w:rsidRPr="00A2307C">
        <w:rPr>
          <w:noProof/>
          <w:lang w:val="pt-BR"/>
        </w:rPr>
        <w:t>11</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7.</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Necessidade treinamento da equipe</w:t>
      </w:r>
      <w:r w:rsidRPr="00A2307C">
        <w:rPr>
          <w:noProof/>
          <w:lang w:val="pt-BR"/>
        </w:rPr>
        <w:tab/>
      </w:r>
      <w:r w:rsidR="0098363F">
        <w:rPr>
          <w:noProof/>
        </w:rPr>
        <w:fldChar w:fldCharType="begin"/>
      </w:r>
      <w:r w:rsidRPr="00A2307C">
        <w:rPr>
          <w:noProof/>
          <w:lang w:val="pt-BR"/>
        </w:rPr>
        <w:instrText xml:space="preserve"> PAGEREF _Toc242451469 \h </w:instrText>
      </w:r>
      <w:r w:rsidR="0098363F">
        <w:rPr>
          <w:noProof/>
        </w:rPr>
      </w:r>
      <w:r w:rsidR="0098363F">
        <w:rPr>
          <w:noProof/>
        </w:rPr>
        <w:fldChar w:fldCharType="separate"/>
      </w:r>
      <w:r w:rsidRPr="00A2307C">
        <w:rPr>
          <w:noProof/>
          <w:lang w:val="pt-BR"/>
        </w:rPr>
        <w:t>12</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8.</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Cobertura dos testes</w:t>
      </w:r>
      <w:r>
        <w:rPr>
          <w:noProof/>
        </w:rPr>
        <w:tab/>
      </w:r>
      <w:r w:rsidR="0098363F">
        <w:rPr>
          <w:noProof/>
        </w:rPr>
        <w:fldChar w:fldCharType="begin"/>
      </w:r>
      <w:r>
        <w:rPr>
          <w:noProof/>
        </w:rPr>
        <w:instrText xml:space="preserve"> PAGEREF _Toc242451470 \h </w:instrText>
      </w:r>
      <w:r w:rsidR="0098363F">
        <w:rPr>
          <w:noProof/>
        </w:rPr>
      </w:r>
      <w:r w:rsidR="0098363F">
        <w:rPr>
          <w:noProof/>
        </w:rPr>
        <w:fldChar w:fldCharType="separate"/>
      </w:r>
      <w:r>
        <w:rPr>
          <w:noProof/>
        </w:rPr>
        <w:t>13</w:t>
      </w:r>
      <w:r w:rsidR="0098363F">
        <w:rPr>
          <w:noProof/>
        </w:rPr>
        <w:fldChar w:fldCharType="end"/>
      </w:r>
    </w:p>
    <w:p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val="pt-BR" w:eastAsia="ja-JP"/>
        </w:rPr>
      </w:pPr>
      <w:r w:rsidRPr="004F32C7">
        <w:rPr>
          <w:rFonts w:ascii="Calibri" w:hAnsi="Calibri"/>
          <w:noProof/>
          <w:lang w:val="pt-BR"/>
        </w:rPr>
        <w:t>9.</w:t>
      </w:r>
      <w:r>
        <w:rPr>
          <w:rFonts w:asciiTheme="minorHAnsi" w:eastAsiaTheme="minorEastAsia" w:hAnsiTheme="minorHAnsi" w:cstheme="minorBidi"/>
          <w:b w:val="0"/>
          <w:caps w:val="0"/>
          <w:noProof/>
          <w:sz w:val="24"/>
          <w:szCs w:val="24"/>
          <w:lang w:val="pt-BR" w:eastAsia="ja-JP"/>
        </w:rPr>
        <w:tab/>
      </w:r>
      <w:r w:rsidRPr="004F32C7">
        <w:rPr>
          <w:rFonts w:ascii="Calibri" w:hAnsi="Calibri"/>
          <w:noProof/>
          <w:lang w:val="pt-BR"/>
        </w:rPr>
        <w:t>Cronograma</w:t>
      </w:r>
      <w:r>
        <w:rPr>
          <w:noProof/>
        </w:rPr>
        <w:tab/>
      </w:r>
      <w:r w:rsidR="0098363F">
        <w:rPr>
          <w:noProof/>
        </w:rPr>
        <w:fldChar w:fldCharType="begin"/>
      </w:r>
      <w:r>
        <w:rPr>
          <w:noProof/>
        </w:rPr>
        <w:instrText xml:space="preserve"> PAGEREF _Toc242451471 \h </w:instrText>
      </w:r>
      <w:r w:rsidR="0098363F">
        <w:rPr>
          <w:noProof/>
        </w:rPr>
      </w:r>
      <w:r w:rsidR="0098363F">
        <w:rPr>
          <w:noProof/>
        </w:rPr>
        <w:fldChar w:fldCharType="separate"/>
      </w:r>
      <w:r>
        <w:rPr>
          <w:noProof/>
        </w:rPr>
        <w:t>14</w:t>
      </w:r>
      <w:r w:rsidR="0098363F">
        <w:rPr>
          <w:noProof/>
        </w:rPr>
        <w:fldChar w:fldCharType="end"/>
      </w:r>
    </w:p>
    <w:p w:rsidR="001173B8" w:rsidRPr="001D4FEF" w:rsidRDefault="0098363F">
      <w:pPr>
        <w:rPr>
          <w:rFonts w:ascii="Calibri" w:hAnsi="Calibri"/>
          <w:sz w:val="22"/>
          <w:lang w:val="pt-BR"/>
        </w:rPr>
      </w:pPr>
      <w:r w:rsidRPr="001D4FEF">
        <w:rPr>
          <w:rFonts w:ascii="Calibri" w:hAnsi="Calibri"/>
          <w:sz w:val="22"/>
          <w:lang w:val="pt-BR"/>
        </w:rPr>
        <w:fldChar w:fldCharType="end"/>
      </w:r>
      <w:r w:rsidR="001173B8" w:rsidRPr="001D4FEF">
        <w:rPr>
          <w:rFonts w:ascii="Calibri" w:hAnsi="Calibri"/>
          <w:sz w:val="22"/>
          <w:lang w:val="pt-BR"/>
        </w:rPr>
        <w:br w:type="page"/>
      </w:r>
    </w:p>
    <w:p w:rsidR="001173B8" w:rsidRPr="001D4FEF" w:rsidRDefault="001173B8">
      <w:pPr>
        <w:pStyle w:val="Ttulo1"/>
        <w:rPr>
          <w:rFonts w:ascii="Calibri" w:hAnsi="Calibri"/>
          <w:sz w:val="26"/>
          <w:lang w:val="pt-BR"/>
        </w:rPr>
      </w:pPr>
      <w:bookmarkStart w:id="2" w:name="_Toc242451436"/>
      <w:r w:rsidRPr="001D4FEF">
        <w:rPr>
          <w:rFonts w:ascii="Calibri" w:hAnsi="Calibri"/>
          <w:sz w:val="26"/>
          <w:lang w:val="pt-BR"/>
        </w:rPr>
        <w:lastRenderedPageBreak/>
        <w:t>Introdução</w:t>
      </w:r>
      <w:bookmarkEnd w:id="2"/>
    </w:p>
    <w:p w:rsidR="009D3D4F" w:rsidRPr="001D4FEF" w:rsidRDefault="009D3D4F" w:rsidP="009D3D4F">
      <w:pPr>
        <w:rPr>
          <w:lang w:val="pt-BR"/>
        </w:rPr>
      </w:pPr>
    </w:p>
    <w:p w:rsidR="009D3D4F" w:rsidRDefault="009D3D4F" w:rsidP="009D3D4F">
      <w:pPr>
        <w:pStyle w:val="Ttulo2"/>
        <w:rPr>
          <w:rFonts w:ascii="Calibri" w:hAnsi="Calibri"/>
          <w:sz w:val="22"/>
          <w:lang w:val="pt-BR"/>
        </w:rPr>
      </w:pPr>
      <w:bookmarkStart w:id="3" w:name="_Toc242451437"/>
      <w:r w:rsidRPr="001D4FEF">
        <w:rPr>
          <w:rFonts w:ascii="Calibri" w:hAnsi="Calibri"/>
          <w:sz w:val="22"/>
          <w:lang w:val="pt-BR"/>
        </w:rPr>
        <w:t>Identificador do plano de teste</w:t>
      </w:r>
      <w:bookmarkEnd w:id="3"/>
    </w:p>
    <w:p w:rsidR="001B7287" w:rsidRDefault="001B7287" w:rsidP="001B7287">
      <w:pPr>
        <w:rPr>
          <w:lang w:val="pt-BR"/>
        </w:rPr>
      </w:pPr>
    </w:p>
    <w:p w:rsidR="001B7287" w:rsidRPr="001B7287" w:rsidRDefault="001B7287" w:rsidP="001B7287">
      <w:r w:rsidRPr="001B7287">
        <w:t xml:space="preserve">   M.M-</w:t>
      </w:r>
      <w:proofErr w:type="spellStart"/>
      <w:r w:rsidRPr="001B7287">
        <w:t>projeto</w:t>
      </w:r>
      <w:proofErr w:type="spellEnd"/>
      <w:r w:rsidRPr="001B7287">
        <w:t>-my-money</w:t>
      </w:r>
    </w:p>
    <w:p w:rsidR="009D3D4F" w:rsidRPr="001B7287" w:rsidRDefault="009D3D4F" w:rsidP="009D3D4F"/>
    <w:p w:rsidR="009D3D4F" w:rsidRPr="001B7287" w:rsidRDefault="009D3D4F" w:rsidP="009D3D4F"/>
    <w:p w:rsidR="009D3D4F" w:rsidRPr="001B7287" w:rsidRDefault="009D3D4F" w:rsidP="009D3D4F"/>
    <w:p w:rsidR="001173B8" w:rsidRDefault="001173B8">
      <w:pPr>
        <w:pStyle w:val="Ttulo2"/>
        <w:rPr>
          <w:rFonts w:ascii="Calibri" w:hAnsi="Calibri"/>
          <w:sz w:val="22"/>
          <w:lang w:val="pt-BR"/>
        </w:rPr>
      </w:pPr>
      <w:bookmarkStart w:id="4" w:name="_Toc242451438"/>
      <w:r w:rsidRPr="001D4FEF">
        <w:rPr>
          <w:rFonts w:ascii="Calibri" w:hAnsi="Calibri"/>
          <w:sz w:val="22"/>
          <w:lang w:val="pt-BR"/>
        </w:rPr>
        <w:t>Objetivos</w:t>
      </w:r>
      <w:bookmarkEnd w:id="4"/>
    </w:p>
    <w:p w:rsidR="009678D3" w:rsidRDefault="009678D3" w:rsidP="009678D3">
      <w:pPr>
        <w:rPr>
          <w:lang w:val="pt-BR"/>
        </w:rPr>
      </w:pPr>
    </w:p>
    <w:p w:rsidR="009678D3" w:rsidRDefault="009678D3" w:rsidP="00C167D2">
      <w:pPr>
        <w:pStyle w:val="Corpodetexto"/>
        <w:tabs>
          <w:tab w:val="left" w:pos="993"/>
        </w:tabs>
        <w:ind w:left="0"/>
        <w:rPr>
          <w:sz w:val="22"/>
          <w:lang w:val="pt-BR"/>
        </w:rPr>
      </w:pPr>
      <w:r>
        <w:rPr>
          <w:sz w:val="22"/>
          <w:lang w:val="pt-BR"/>
        </w:rPr>
        <w:t>Identificar informações de projeto existentes e os componentes de software que devem ser testados.</w:t>
      </w:r>
    </w:p>
    <w:p w:rsidR="009678D3" w:rsidRDefault="00156954" w:rsidP="00C167D2">
      <w:pPr>
        <w:pStyle w:val="Corpodetexto"/>
        <w:tabs>
          <w:tab w:val="left" w:pos="993"/>
        </w:tabs>
        <w:ind w:left="0"/>
        <w:rPr>
          <w:sz w:val="22"/>
          <w:lang w:val="pt-BR"/>
        </w:rPr>
      </w:pPr>
      <w:r>
        <w:rPr>
          <w:sz w:val="22"/>
          <w:lang w:val="pt-BR"/>
        </w:rPr>
        <w:t>Listar os Requisitos a Testar.</w:t>
      </w:r>
    </w:p>
    <w:p w:rsidR="009678D3" w:rsidRDefault="009678D3" w:rsidP="00C167D2">
      <w:pPr>
        <w:pStyle w:val="Corpodetexto"/>
        <w:tabs>
          <w:tab w:val="left" w:pos="993"/>
        </w:tabs>
        <w:ind w:left="0"/>
        <w:rPr>
          <w:sz w:val="22"/>
          <w:lang w:val="pt-BR"/>
        </w:rPr>
      </w:pPr>
      <w:r>
        <w:rPr>
          <w:sz w:val="22"/>
          <w:lang w:val="pt-BR"/>
        </w:rPr>
        <w:t>Recomendar e descrever as estratégias de teste a serem empregadas.</w:t>
      </w:r>
    </w:p>
    <w:p w:rsidR="009678D3" w:rsidRDefault="009678D3" w:rsidP="00C167D2">
      <w:pPr>
        <w:pStyle w:val="Corpodetexto"/>
        <w:tabs>
          <w:tab w:val="left" w:pos="993"/>
        </w:tabs>
        <w:ind w:left="0"/>
        <w:rPr>
          <w:sz w:val="22"/>
          <w:lang w:val="pt-BR"/>
        </w:rPr>
      </w:pPr>
      <w:r>
        <w:rPr>
          <w:sz w:val="22"/>
          <w:lang w:val="pt-BR"/>
        </w:rPr>
        <w:t>Identificar os recursos necessários e prover uma estimativa dos esforços de teste.</w:t>
      </w:r>
    </w:p>
    <w:p w:rsidR="009678D3" w:rsidRDefault="009678D3" w:rsidP="00C167D2">
      <w:pPr>
        <w:pStyle w:val="Corpodetexto"/>
        <w:tabs>
          <w:tab w:val="left" w:pos="993"/>
        </w:tabs>
        <w:ind w:left="0"/>
        <w:rPr>
          <w:sz w:val="22"/>
          <w:lang w:val="pt-BR"/>
        </w:rPr>
      </w:pPr>
      <w:r>
        <w:rPr>
          <w:sz w:val="22"/>
          <w:lang w:val="pt-BR"/>
        </w:rPr>
        <w:t>Listar os elementos resultantes do projeto de testes.</w:t>
      </w:r>
    </w:p>
    <w:p w:rsidR="009678D3" w:rsidRPr="009678D3" w:rsidRDefault="009678D3" w:rsidP="009678D3">
      <w:pPr>
        <w:rPr>
          <w:lang w:val="pt-BR"/>
        </w:rPr>
      </w:pPr>
    </w:p>
    <w:p w:rsidR="001B7287" w:rsidRPr="001B7287" w:rsidRDefault="001B7287" w:rsidP="001B7287">
      <w:pPr>
        <w:rPr>
          <w:lang w:val="pt-BR"/>
        </w:rPr>
      </w:pPr>
    </w:p>
    <w:p w:rsidR="001173B8" w:rsidRPr="001D4FEF" w:rsidRDefault="001173B8">
      <w:pPr>
        <w:pStyle w:val="Ttulo2"/>
        <w:rPr>
          <w:rFonts w:ascii="Calibri" w:hAnsi="Calibri"/>
          <w:sz w:val="22"/>
          <w:lang w:val="pt-BR"/>
        </w:rPr>
      </w:pPr>
      <w:bookmarkStart w:id="5" w:name="_Toc314978529"/>
      <w:bookmarkStart w:id="6" w:name="_Toc324843635"/>
      <w:bookmarkStart w:id="7" w:name="_Toc324851942"/>
      <w:bookmarkStart w:id="8" w:name="_Toc324915525"/>
      <w:bookmarkStart w:id="9" w:name="_Toc433104438"/>
      <w:bookmarkStart w:id="10" w:name="_Toc456598951"/>
      <w:bookmarkStart w:id="11" w:name="_Toc242451439"/>
      <w:r w:rsidRPr="001D4FEF">
        <w:rPr>
          <w:rFonts w:ascii="Calibri" w:hAnsi="Calibri"/>
          <w:sz w:val="22"/>
          <w:lang w:val="pt-BR"/>
        </w:rPr>
        <w:t xml:space="preserve">O </w:t>
      </w:r>
      <w:bookmarkEnd w:id="5"/>
      <w:bookmarkEnd w:id="6"/>
      <w:bookmarkEnd w:id="7"/>
      <w:bookmarkEnd w:id="8"/>
      <w:bookmarkEnd w:id="9"/>
      <w:bookmarkEnd w:id="10"/>
      <w:r w:rsidRPr="001D4FEF">
        <w:rPr>
          <w:rFonts w:ascii="Calibri" w:hAnsi="Calibri"/>
          <w:sz w:val="22"/>
          <w:lang w:val="pt-BR"/>
        </w:rPr>
        <w:t xml:space="preserve">Sistema </w:t>
      </w:r>
      <w:r w:rsidR="00562868" w:rsidRPr="001D4FEF">
        <w:rPr>
          <w:rFonts w:ascii="Calibri" w:hAnsi="Calibri"/>
          <w:sz w:val="22"/>
          <w:lang w:val="pt-BR"/>
        </w:rPr>
        <w:t>&lt;</w:t>
      </w:r>
      <w:proofErr w:type="spellStart"/>
      <w:r w:rsidR="00A2307C">
        <w:rPr>
          <w:rFonts w:ascii="Calibri" w:hAnsi="Calibri"/>
          <w:sz w:val="22"/>
          <w:lang w:val="pt-BR"/>
        </w:rPr>
        <w:t>My</w:t>
      </w:r>
      <w:proofErr w:type="spellEnd"/>
      <w:r w:rsidR="00A2307C">
        <w:rPr>
          <w:rFonts w:ascii="Calibri" w:hAnsi="Calibri"/>
          <w:sz w:val="22"/>
          <w:lang w:val="pt-BR"/>
        </w:rPr>
        <w:t xml:space="preserve"> Money </w:t>
      </w:r>
      <w:r w:rsidR="00562868" w:rsidRPr="001D4FEF">
        <w:rPr>
          <w:rFonts w:ascii="Calibri" w:hAnsi="Calibri"/>
          <w:sz w:val="22"/>
          <w:lang w:val="pt-BR"/>
        </w:rPr>
        <w:t>&gt;</w:t>
      </w:r>
      <w:bookmarkEnd w:id="11"/>
    </w:p>
    <w:p w:rsidR="001173B8" w:rsidRPr="001D4FEF" w:rsidRDefault="001173B8">
      <w:pPr>
        <w:rPr>
          <w:rFonts w:ascii="Calibri" w:hAnsi="Calibri"/>
          <w:lang w:val="pt-BR"/>
        </w:rPr>
      </w:pPr>
    </w:p>
    <w:p w:rsidR="006968C7" w:rsidRPr="00C167D2" w:rsidRDefault="009678D3" w:rsidP="009678D3">
      <w:pPr>
        <w:widowControl/>
        <w:autoSpaceDE w:val="0"/>
        <w:autoSpaceDN w:val="0"/>
        <w:adjustRightInd w:val="0"/>
        <w:spacing w:line="240" w:lineRule="auto"/>
        <w:rPr>
          <w:rFonts w:ascii="TimesNewRomanPSMT" w:hAnsi="TimesNewRomanPSMT" w:cs="TimesNewRomanPSMT"/>
          <w:sz w:val="22"/>
          <w:szCs w:val="22"/>
          <w:lang w:val="pt-BR" w:eastAsia="pt-BR"/>
        </w:rPr>
      </w:pPr>
      <w:r w:rsidRPr="00C167D2">
        <w:rPr>
          <w:rFonts w:ascii="TimesNewRomanPSMT" w:hAnsi="TimesNewRomanPSMT" w:cs="TimesNewRomanPSMT"/>
          <w:sz w:val="22"/>
          <w:szCs w:val="22"/>
          <w:lang w:val="pt-BR" w:eastAsia="pt-BR"/>
        </w:rPr>
        <w:t xml:space="preserve">O </w:t>
      </w:r>
      <w:proofErr w:type="spellStart"/>
      <w:r w:rsidRPr="00C167D2">
        <w:rPr>
          <w:rFonts w:ascii="TimesNewRomanPSMT" w:hAnsi="TimesNewRomanPSMT" w:cs="TimesNewRomanPSMT"/>
          <w:sz w:val="22"/>
          <w:szCs w:val="22"/>
          <w:lang w:val="pt-BR" w:eastAsia="pt-BR"/>
        </w:rPr>
        <w:t>MyMoney</w:t>
      </w:r>
      <w:proofErr w:type="spellEnd"/>
      <w:r w:rsidRPr="00C167D2">
        <w:rPr>
          <w:rFonts w:ascii="TimesNewRomanPSMT" w:hAnsi="TimesNewRomanPSMT" w:cs="TimesNewRomanPSMT"/>
          <w:sz w:val="22"/>
          <w:szCs w:val="22"/>
          <w:lang w:val="pt-BR" w:eastAsia="pt-BR"/>
        </w:rPr>
        <w:t xml:space="preserve"> é uma aplicação a ser desenvolvida em uma plataforma open source que será capaz de registrar as transações financeiras pessoais de um indivíduo. Suas funções de gerenciamento financeiro permitirão aos usuários cadastrar lançamentos de despesas e receitas, realizar o fechamento dos períodos de transação (mensal e anual), gerar relatórios de fluxo de caixa, receber notificações via e-mail e manter as informações básicas sobre os investimentos pessoais.</w:t>
      </w:r>
    </w:p>
    <w:p w:rsidR="00C167D2" w:rsidRPr="001D4FEF" w:rsidRDefault="00C167D2" w:rsidP="009678D3">
      <w:pPr>
        <w:widowControl/>
        <w:autoSpaceDE w:val="0"/>
        <w:autoSpaceDN w:val="0"/>
        <w:adjustRightInd w:val="0"/>
        <w:spacing w:line="240" w:lineRule="auto"/>
        <w:rPr>
          <w:rFonts w:ascii="Calibri" w:hAnsi="Calibri"/>
          <w:sz w:val="22"/>
          <w:szCs w:val="22"/>
          <w:lang w:val="pt-BR"/>
        </w:rPr>
      </w:pPr>
    </w:p>
    <w:p w:rsidR="001173B8" w:rsidRDefault="001173B8">
      <w:pPr>
        <w:pStyle w:val="Ttulo2"/>
        <w:rPr>
          <w:rFonts w:ascii="Calibri" w:hAnsi="Calibri"/>
          <w:sz w:val="22"/>
          <w:lang w:val="pt-BR"/>
        </w:rPr>
      </w:pPr>
      <w:bookmarkStart w:id="12" w:name="_Toc242451440"/>
      <w:r w:rsidRPr="001D4FEF">
        <w:rPr>
          <w:rFonts w:ascii="Calibri" w:hAnsi="Calibri"/>
          <w:sz w:val="22"/>
          <w:lang w:val="pt-BR"/>
        </w:rPr>
        <w:t>Escopo</w:t>
      </w:r>
      <w:bookmarkEnd w:id="12"/>
    </w:p>
    <w:p w:rsidR="008E4E6D" w:rsidRPr="008E4E6D" w:rsidRDefault="008E4E6D" w:rsidP="008E4E6D">
      <w:pPr>
        <w:rPr>
          <w:lang w:val="pt-BR"/>
        </w:rPr>
      </w:pPr>
    </w:p>
    <w:p w:rsidR="008E4E6D" w:rsidRDefault="008E4E6D" w:rsidP="006C55A3">
      <w:pPr>
        <w:pStyle w:val="Corpodetexto"/>
        <w:ind w:left="0"/>
        <w:rPr>
          <w:sz w:val="22"/>
          <w:lang w:val="pt-PT"/>
        </w:rPr>
      </w:pPr>
      <w:r>
        <w:rPr>
          <w:sz w:val="22"/>
          <w:lang w:val="pt-PT"/>
        </w:rPr>
        <w:t xml:space="preserve">O M.M passará pelos testes com a qualidade funcional, das bases de dados, interface </w:t>
      </w:r>
      <w:r w:rsidR="006C55A3">
        <w:rPr>
          <w:sz w:val="22"/>
          <w:lang w:val="pt-PT"/>
        </w:rPr>
        <w:t>gráfica e do controle de acesso</w:t>
      </w:r>
      <w:r>
        <w:rPr>
          <w:sz w:val="22"/>
          <w:lang w:val="pt-PT"/>
        </w:rPr>
        <w:t xml:space="preserve"> enquanto que os testes de sistema tratarão as questões de performance.</w:t>
      </w:r>
    </w:p>
    <w:p w:rsidR="008E4E6D" w:rsidRDefault="008E4E6D" w:rsidP="006C55A3">
      <w:pPr>
        <w:pStyle w:val="Corpodetexto"/>
        <w:ind w:left="0"/>
        <w:rPr>
          <w:sz w:val="22"/>
          <w:lang w:val="pt-BR"/>
        </w:rPr>
      </w:pPr>
      <w:r>
        <w:rPr>
          <w:sz w:val="22"/>
          <w:lang w:val="pt-BR"/>
        </w:rPr>
        <w:t>Para a execução dos testes serão utilizadas máquinas o mais idênticas possível, em termos de hardware, àquelas que serão implantadas, a fim de garantir a previsibilidade de performance e compatibilidade.</w:t>
      </w:r>
    </w:p>
    <w:p w:rsidR="00B4741B" w:rsidRDefault="00B4741B" w:rsidP="00B4741B">
      <w:pPr>
        <w:pStyle w:val="Corpodetexto"/>
        <w:ind w:left="0"/>
        <w:rPr>
          <w:sz w:val="22"/>
          <w:lang w:val="pt-BR"/>
        </w:rPr>
      </w:pPr>
      <w:r>
        <w:rPr>
          <w:sz w:val="22"/>
          <w:lang w:val="pt-BR"/>
        </w:rPr>
        <w:t>Os testes mais críticos serão os testes de banco de dados, que compõe a maior parte do sistema e os de performance:</w:t>
      </w:r>
    </w:p>
    <w:p w:rsidR="00B4741B" w:rsidRDefault="00B4741B" w:rsidP="00B4741B">
      <w:pPr>
        <w:pStyle w:val="Corpodetexto"/>
        <w:ind w:left="0"/>
        <w:rPr>
          <w:sz w:val="22"/>
          <w:lang w:val="pt-BR"/>
        </w:rPr>
      </w:pPr>
      <w:r>
        <w:rPr>
          <w:sz w:val="22"/>
          <w:lang w:val="pt-BR"/>
        </w:rPr>
        <w:t xml:space="preserve">Testaremos o tempo de resposta para operações que envolvam dados multimídia </w:t>
      </w:r>
    </w:p>
    <w:p w:rsidR="00B4741B" w:rsidRDefault="00B4741B" w:rsidP="00B4741B">
      <w:pPr>
        <w:pStyle w:val="Corpodetexto"/>
        <w:ind w:left="0"/>
        <w:rPr>
          <w:sz w:val="22"/>
          <w:lang w:val="pt-BR"/>
        </w:rPr>
      </w:pPr>
      <w:r>
        <w:rPr>
          <w:sz w:val="22"/>
          <w:lang w:val="pt-BR"/>
        </w:rPr>
        <w:t>E também a correta atualização do banco de dados para as funções de cadastrar, atualizar e remover.</w:t>
      </w:r>
    </w:p>
    <w:p w:rsidR="00B4741B" w:rsidRDefault="00B4741B" w:rsidP="006C55A3">
      <w:pPr>
        <w:pStyle w:val="Corpodetexto"/>
        <w:ind w:left="0"/>
        <w:rPr>
          <w:sz w:val="22"/>
          <w:lang w:val="pt-BR"/>
        </w:rPr>
      </w:pPr>
    </w:p>
    <w:p w:rsidR="00C167D2" w:rsidRPr="001D4FEF" w:rsidRDefault="00C167D2" w:rsidP="001173B8">
      <w:pPr>
        <w:rPr>
          <w:rFonts w:ascii="Calibri" w:hAnsi="Calibri"/>
          <w:b/>
          <w:sz w:val="22"/>
          <w:lang w:val="pt-BR"/>
        </w:rPr>
      </w:pPr>
      <w:bookmarkStart w:id="13" w:name="_Toc314978531"/>
      <w:bookmarkStart w:id="14" w:name="_Toc324843637"/>
      <w:bookmarkStart w:id="15" w:name="_Toc324851944"/>
      <w:bookmarkStart w:id="16" w:name="_Toc324915527"/>
      <w:bookmarkStart w:id="17" w:name="_Toc433104440"/>
    </w:p>
    <w:p w:rsidR="001173B8" w:rsidRDefault="009960B3" w:rsidP="009960B3">
      <w:pPr>
        <w:pStyle w:val="Ttulo2"/>
        <w:rPr>
          <w:rFonts w:ascii="Calibri" w:hAnsi="Calibri"/>
          <w:sz w:val="22"/>
          <w:lang w:val="pt-BR"/>
        </w:rPr>
      </w:pPr>
      <w:bookmarkStart w:id="18" w:name="_Toc242451441"/>
      <w:r w:rsidRPr="001D4FEF">
        <w:rPr>
          <w:rFonts w:ascii="Calibri" w:hAnsi="Calibri"/>
          <w:sz w:val="22"/>
          <w:lang w:val="pt-BR"/>
        </w:rPr>
        <w:t>Escopo Negativo:</w:t>
      </w:r>
      <w:bookmarkEnd w:id="18"/>
    </w:p>
    <w:p w:rsidR="00C167D2" w:rsidRPr="00C167D2" w:rsidRDefault="00C167D2" w:rsidP="00C167D2">
      <w:pPr>
        <w:rPr>
          <w:lang w:val="pt-BR"/>
        </w:rPr>
      </w:pPr>
    </w:p>
    <w:p w:rsidR="001173B8" w:rsidRDefault="006C55A3" w:rsidP="001173B8">
      <w:pPr>
        <w:rPr>
          <w:rFonts w:ascii="Calibri" w:hAnsi="Calibri"/>
          <w:sz w:val="22"/>
          <w:lang w:val="pt-BR"/>
        </w:rPr>
      </w:pPr>
      <w:r w:rsidRPr="006C55A3">
        <w:rPr>
          <w:rFonts w:ascii="Calibri" w:hAnsi="Calibri"/>
          <w:sz w:val="22"/>
          <w:lang w:val="pt-BR"/>
        </w:rPr>
        <w:t xml:space="preserve">Não </w:t>
      </w:r>
      <w:r>
        <w:rPr>
          <w:rFonts w:ascii="Calibri" w:hAnsi="Calibri"/>
          <w:sz w:val="22"/>
          <w:lang w:val="pt-BR"/>
        </w:rPr>
        <w:t>será testado requisitos não-f</w:t>
      </w:r>
      <w:r w:rsidRPr="006C55A3">
        <w:rPr>
          <w:rFonts w:ascii="Calibri" w:hAnsi="Calibri"/>
          <w:sz w:val="22"/>
          <w:lang w:val="pt-BR"/>
        </w:rPr>
        <w:t>uncionais</w:t>
      </w:r>
      <w:r w:rsidR="00C167D2">
        <w:rPr>
          <w:rFonts w:ascii="Calibri" w:hAnsi="Calibri"/>
          <w:sz w:val="22"/>
          <w:lang w:val="pt-BR"/>
        </w:rPr>
        <w:t>,</w:t>
      </w:r>
      <w:r w:rsidR="00C167D2">
        <w:rPr>
          <w:sz w:val="22"/>
          <w:lang w:val="pt-PT"/>
        </w:rPr>
        <w:t xml:space="preserve"> testes de configuração, teste de instalação</w:t>
      </w:r>
      <w:r>
        <w:rPr>
          <w:rFonts w:ascii="Calibri" w:hAnsi="Calibri"/>
          <w:sz w:val="22"/>
          <w:lang w:val="pt-BR"/>
        </w:rPr>
        <w:t xml:space="preserve"> e especificamente as telas pois ao testar as demais funcionalidades elas serão testadas.</w:t>
      </w:r>
      <w:r w:rsidR="00C167D2">
        <w:rPr>
          <w:rFonts w:ascii="Calibri" w:hAnsi="Calibri"/>
          <w:sz w:val="22"/>
          <w:lang w:val="pt-BR"/>
        </w:rPr>
        <w:t xml:space="preserve"> </w:t>
      </w:r>
    </w:p>
    <w:p w:rsidR="006C55A3" w:rsidRDefault="006C55A3" w:rsidP="001173B8">
      <w:pPr>
        <w:rPr>
          <w:rFonts w:ascii="Calibri" w:hAnsi="Calibri"/>
          <w:sz w:val="22"/>
          <w:lang w:val="pt-BR"/>
        </w:rPr>
      </w:pPr>
    </w:p>
    <w:p w:rsidR="00C167D2" w:rsidRDefault="00C167D2" w:rsidP="001173B8">
      <w:pPr>
        <w:rPr>
          <w:rFonts w:ascii="Calibri" w:hAnsi="Calibri"/>
          <w:sz w:val="22"/>
          <w:lang w:val="pt-BR"/>
        </w:rPr>
      </w:pPr>
    </w:p>
    <w:p w:rsidR="00C167D2" w:rsidRDefault="00C167D2" w:rsidP="001173B8">
      <w:pPr>
        <w:rPr>
          <w:rFonts w:ascii="Calibri" w:hAnsi="Calibri"/>
          <w:sz w:val="22"/>
          <w:lang w:val="pt-BR"/>
        </w:rPr>
      </w:pPr>
    </w:p>
    <w:p w:rsidR="00C167D2" w:rsidRPr="006C55A3" w:rsidRDefault="00C167D2" w:rsidP="001173B8">
      <w:pPr>
        <w:rPr>
          <w:rFonts w:ascii="Calibri" w:hAnsi="Calibri"/>
          <w:sz w:val="22"/>
          <w:lang w:val="pt-BR"/>
        </w:rPr>
      </w:pPr>
    </w:p>
    <w:p w:rsidR="001173B8" w:rsidRDefault="006C55A3" w:rsidP="001173B8">
      <w:pPr>
        <w:rPr>
          <w:rFonts w:ascii="Calibri" w:hAnsi="Calibri"/>
          <w:b/>
          <w:sz w:val="22"/>
          <w:lang w:val="pt-BR"/>
        </w:rPr>
      </w:pPr>
      <w:r w:rsidRPr="001D4FEF">
        <w:rPr>
          <w:rFonts w:ascii="Calibri" w:hAnsi="Calibri"/>
          <w:b/>
          <w:sz w:val="22"/>
          <w:lang w:val="pt-BR"/>
        </w:rPr>
        <w:t xml:space="preserve">1.4 </w:t>
      </w:r>
      <w:r>
        <w:rPr>
          <w:rFonts w:ascii="Calibri" w:hAnsi="Calibri"/>
          <w:b/>
          <w:sz w:val="22"/>
          <w:lang w:val="pt-BR"/>
        </w:rPr>
        <w:t>Identificação</w:t>
      </w:r>
      <w:r w:rsidR="001173B8" w:rsidRPr="001D4FEF">
        <w:rPr>
          <w:rFonts w:ascii="Calibri" w:hAnsi="Calibri"/>
          <w:b/>
          <w:sz w:val="22"/>
          <w:lang w:val="pt-BR"/>
        </w:rPr>
        <w:t xml:space="preserve"> do Projeto</w:t>
      </w:r>
    </w:p>
    <w:p w:rsidR="00F555AA" w:rsidRPr="001D4FEF" w:rsidRDefault="00F555AA" w:rsidP="001173B8">
      <w:pPr>
        <w:rPr>
          <w:rFonts w:ascii="Calibri" w:hAnsi="Calibri"/>
          <w:b/>
          <w:sz w:val="22"/>
          <w:lang w:val="pt-BR"/>
        </w:rPr>
      </w:pPr>
    </w:p>
    <w:tbl>
      <w:tblPr>
        <w:tblW w:w="0" w:type="auto"/>
        <w:jc w:val="center"/>
        <w:tblLayout w:type="fixed"/>
        <w:tblLook w:val="0000" w:firstRow="0" w:lastRow="0" w:firstColumn="0" w:lastColumn="0" w:noHBand="0" w:noVBand="0"/>
      </w:tblPr>
      <w:tblGrid>
        <w:gridCol w:w="2936"/>
        <w:gridCol w:w="2126"/>
        <w:gridCol w:w="3368"/>
      </w:tblGrid>
      <w:tr w:rsidR="001173B8" w:rsidRPr="001D4FEF" w:rsidTr="00A2307C">
        <w:trPr>
          <w:cantSplit/>
          <w:trHeight w:val="59"/>
          <w:jc w:val="center"/>
        </w:trPr>
        <w:tc>
          <w:tcPr>
            <w:tcW w:w="2936" w:type="dxa"/>
            <w:tcBorders>
              <w:top w:val="single" w:sz="6" w:space="0" w:color="auto"/>
              <w:bottom w:val="single" w:sz="6" w:space="0" w:color="auto"/>
              <w:right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  </w:t>
            </w:r>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trPr>
          <w:cantSplit/>
          <w:jc w:val="center"/>
        </w:trPr>
        <w:tc>
          <w:tcPr>
            <w:tcW w:w="2936" w:type="dxa"/>
            <w:tcBorders>
              <w:top w:val="single" w:sz="6" w:space="0" w:color="auto"/>
              <w:bottom w:val="single" w:sz="6" w:space="0" w:color="auto"/>
              <w:right w:val="dashed" w:sz="4" w:space="0" w:color="auto"/>
            </w:tcBorders>
          </w:tcPr>
          <w:p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  </w:t>
            </w:r>
            <w:r w:rsidRPr="001D4FEF">
              <w:rPr>
                <w:rFonts w:ascii="Calibri" w:hAnsi="Calibri"/>
                <w:sz w:val="22"/>
              </w:rPr>
              <w:sym w:font="Wingdings" w:char="F06E"/>
            </w:r>
            <w:r w:rsidRPr="001D4FEF">
              <w:rPr>
                <w:rFonts w:ascii="Calibri" w:hAnsi="Calibri"/>
                <w:sz w:val="22"/>
                <w:lang w:val="pt-BR"/>
              </w:rPr>
              <w:t xml:space="preserve"> Não</w:t>
            </w:r>
          </w:p>
        </w:tc>
      </w:tr>
    </w:tbl>
    <w:p w:rsidR="008E7950" w:rsidRPr="001D4FEF" w:rsidRDefault="008E7950" w:rsidP="001173B8"/>
    <w:p w:rsidR="009D3D4F" w:rsidRPr="001D4FEF" w:rsidRDefault="001D4FEF" w:rsidP="001D4FEF">
      <w:pPr>
        <w:pStyle w:val="Ttulo2"/>
        <w:rPr>
          <w:rFonts w:ascii="Calibri" w:hAnsi="Calibri"/>
          <w:sz w:val="22"/>
          <w:lang w:val="pt-BR"/>
        </w:rPr>
      </w:pPr>
      <w:bookmarkStart w:id="19" w:name="_Toc242451442"/>
      <w:r>
        <w:rPr>
          <w:rFonts w:ascii="Calibri" w:hAnsi="Calibri"/>
          <w:sz w:val="22"/>
          <w:lang w:val="pt-BR"/>
        </w:rPr>
        <w:t>Referências</w:t>
      </w:r>
      <w:bookmarkEnd w:id="19"/>
    </w:p>
    <w:p w:rsidR="00BA3CB6" w:rsidRPr="001D4FEF" w:rsidRDefault="00BA3CB6" w:rsidP="009D3D4F">
      <w:pPr>
        <w:rPr>
          <w:rFonts w:ascii="Calibri" w:hAnsi="Calibri"/>
          <w:sz w:val="22"/>
          <w:lang w:val="pt-BR"/>
        </w:rPr>
      </w:pPr>
    </w:p>
    <w:p w:rsidR="00BA3CB6" w:rsidRDefault="00407388" w:rsidP="009D3D4F">
      <w:pPr>
        <w:rPr>
          <w:rFonts w:ascii="Calibri" w:hAnsi="Calibri"/>
          <w:sz w:val="22"/>
          <w:lang w:val="pt-BR"/>
        </w:rPr>
      </w:pPr>
      <w:r>
        <w:rPr>
          <w:rFonts w:ascii="Calibri" w:hAnsi="Calibri"/>
          <w:sz w:val="22"/>
          <w:lang w:val="pt-BR"/>
        </w:rPr>
        <w:t xml:space="preserve">Requisito do </w:t>
      </w:r>
      <w:proofErr w:type="spellStart"/>
      <w:r>
        <w:rPr>
          <w:rFonts w:ascii="Calibri" w:hAnsi="Calibri"/>
          <w:sz w:val="22"/>
          <w:lang w:val="pt-BR"/>
        </w:rPr>
        <w:t>MyMoney</w:t>
      </w:r>
      <w:proofErr w:type="spellEnd"/>
      <w:r>
        <w:rPr>
          <w:rFonts w:ascii="Calibri" w:hAnsi="Calibri"/>
          <w:sz w:val="22"/>
          <w:lang w:val="pt-BR"/>
        </w:rPr>
        <w:t>.</w:t>
      </w:r>
    </w:p>
    <w:p w:rsidR="00407388" w:rsidRPr="001D4FEF" w:rsidRDefault="00407388" w:rsidP="009D3D4F">
      <w:pPr>
        <w:rPr>
          <w:rFonts w:ascii="Calibri" w:hAnsi="Calibri"/>
          <w:sz w:val="22"/>
          <w:lang w:val="pt-BR"/>
        </w:rPr>
      </w:pPr>
    </w:p>
    <w:p w:rsidR="00BA3CB6" w:rsidRDefault="001D4FEF" w:rsidP="009D3D4F">
      <w:pPr>
        <w:pStyle w:val="Ttulo2"/>
        <w:rPr>
          <w:rFonts w:ascii="Calibri" w:hAnsi="Calibri"/>
          <w:sz w:val="22"/>
          <w:lang w:val="pt-BR"/>
        </w:rPr>
      </w:pPr>
      <w:bookmarkStart w:id="20" w:name="_Toc242451443"/>
      <w:r>
        <w:rPr>
          <w:rFonts w:ascii="Calibri" w:hAnsi="Calibri"/>
          <w:sz w:val="22"/>
          <w:lang w:val="pt-BR"/>
        </w:rPr>
        <w:t>Nível na sequê</w:t>
      </w:r>
      <w:r w:rsidR="00BA3CB6" w:rsidRPr="001D4FEF">
        <w:rPr>
          <w:rFonts w:ascii="Calibri" w:hAnsi="Calibri"/>
          <w:sz w:val="22"/>
          <w:lang w:val="pt-BR"/>
        </w:rPr>
        <w:t>nc</w:t>
      </w:r>
      <w:r>
        <w:rPr>
          <w:rFonts w:ascii="Calibri" w:hAnsi="Calibri"/>
          <w:sz w:val="22"/>
          <w:lang w:val="pt-BR"/>
        </w:rPr>
        <w:t>ia de teste</w:t>
      </w:r>
      <w:r w:rsidR="00BA3CB6" w:rsidRPr="001D4FEF">
        <w:rPr>
          <w:rFonts w:ascii="Calibri" w:hAnsi="Calibri"/>
          <w:sz w:val="22"/>
          <w:lang w:val="pt-BR"/>
        </w:rPr>
        <w:t>.</w:t>
      </w:r>
      <w:bookmarkEnd w:id="20"/>
      <w:r w:rsidR="00BA3CB6" w:rsidRPr="001D4FEF">
        <w:rPr>
          <w:rFonts w:ascii="Calibri" w:hAnsi="Calibri"/>
          <w:sz w:val="22"/>
          <w:lang w:val="pt-BR"/>
        </w:rPr>
        <w:t xml:space="preserve"> </w:t>
      </w:r>
    </w:p>
    <w:p w:rsidR="00B4741B" w:rsidRDefault="00B4741B" w:rsidP="00B4741B">
      <w:pPr>
        <w:rPr>
          <w:lang w:val="pt-BR"/>
        </w:rPr>
      </w:pPr>
    </w:p>
    <w:p w:rsidR="00B4741B" w:rsidRPr="00B4741B" w:rsidRDefault="00B4741B" w:rsidP="00B4741B">
      <w:pPr>
        <w:rPr>
          <w:lang w:val="pt-BR"/>
        </w:rPr>
      </w:pP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do Banco de Dados</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Funcional</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do Ciclo de Negócios</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da Interface do Usuário</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de Performance</w:t>
      </w:r>
    </w:p>
    <w:p w:rsidR="00B4741B" w:rsidRPr="00B4741B" w:rsidRDefault="00B4741B" w:rsidP="00B4741B">
      <w:pPr>
        <w:pStyle w:val="Corpodetexto"/>
        <w:ind w:left="0"/>
        <w:rPr>
          <w:rFonts w:ascii="Calibri" w:hAnsi="Calibri"/>
          <w:sz w:val="22"/>
          <w:lang w:val="pt-BR"/>
        </w:rPr>
      </w:pPr>
      <w:r w:rsidRPr="00B4741B">
        <w:rPr>
          <w:rFonts w:ascii="Calibri" w:hAnsi="Calibri"/>
          <w:sz w:val="22"/>
          <w:lang w:val="pt-BR"/>
        </w:rPr>
        <w:t>Teste de Carga</w:t>
      </w:r>
    </w:p>
    <w:p w:rsidR="00B4741B" w:rsidRPr="00B4741B" w:rsidRDefault="00B4741B" w:rsidP="00B4741B">
      <w:pPr>
        <w:pStyle w:val="Ttulo2"/>
        <w:numPr>
          <w:ilvl w:val="0"/>
          <w:numId w:val="0"/>
        </w:numPr>
        <w:rPr>
          <w:rFonts w:ascii="Calibri" w:hAnsi="Calibri"/>
          <w:b w:val="0"/>
          <w:sz w:val="22"/>
          <w:lang w:val="pt-BR"/>
        </w:rPr>
      </w:pPr>
      <w:r w:rsidRPr="00B4741B">
        <w:rPr>
          <w:rFonts w:ascii="Calibri" w:hAnsi="Calibri"/>
          <w:b w:val="0"/>
          <w:sz w:val="22"/>
          <w:lang w:val="pt-BR"/>
        </w:rPr>
        <w:t>Teste de Segurança e de Controle de Acesso</w:t>
      </w:r>
    </w:p>
    <w:p w:rsidR="00B4741B" w:rsidRPr="00B4741B" w:rsidRDefault="00B4741B" w:rsidP="00B4741B">
      <w:pPr>
        <w:pStyle w:val="Corpodetexto"/>
        <w:ind w:left="0"/>
        <w:jc w:val="both"/>
        <w:rPr>
          <w:rFonts w:ascii="Calibri" w:hAnsi="Calibri"/>
          <w:sz w:val="22"/>
          <w:lang w:val="pt-BR"/>
        </w:rPr>
      </w:pPr>
      <w:r w:rsidRPr="00B4741B">
        <w:rPr>
          <w:rFonts w:ascii="Calibri" w:hAnsi="Calibri"/>
          <w:sz w:val="22"/>
          <w:lang w:val="pt-BR"/>
        </w:rPr>
        <w:t>Teste de Falha/Recuperação</w:t>
      </w:r>
    </w:p>
    <w:p w:rsidR="00562868" w:rsidRPr="001D4FEF" w:rsidRDefault="00562868">
      <w:pPr>
        <w:widowControl/>
        <w:spacing w:line="240" w:lineRule="auto"/>
        <w:rPr>
          <w:rFonts w:ascii="Calibri" w:hAnsi="Calibri"/>
          <w:sz w:val="22"/>
          <w:lang w:val="pt-BR"/>
        </w:rPr>
      </w:pPr>
      <w:r w:rsidRPr="001D4FEF">
        <w:rPr>
          <w:rFonts w:ascii="Calibri" w:hAnsi="Calibri"/>
          <w:sz w:val="22"/>
          <w:lang w:val="pt-BR"/>
        </w:rPr>
        <w:br w:type="page"/>
      </w:r>
    </w:p>
    <w:p w:rsidR="001173B8" w:rsidRPr="001D4FEF" w:rsidRDefault="001173B8" w:rsidP="000B0543">
      <w:pPr>
        <w:pStyle w:val="Ttulo1"/>
        <w:numPr>
          <w:ilvl w:val="0"/>
          <w:numId w:val="1"/>
        </w:numPr>
        <w:rPr>
          <w:rFonts w:ascii="Calibri" w:hAnsi="Calibri"/>
          <w:sz w:val="26"/>
          <w:lang w:val="pt-BR"/>
        </w:rPr>
      </w:pPr>
      <w:bookmarkStart w:id="21" w:name="_Toc242451444"/>
      <w:bookmarkEnd w:id="13"/>
      <w:bookmarkEnd w:id="14"/>
      <w:bookmarkEnd w:id="15"/>
      <w:bookmarkEnd w:id="16"/>
      <w:bookmarkEnd w:id="17"/>
      <w:r w:rsidRPr="001D4FEF">
        <w:rPr>
          <w:rFonts w:ascii="Calibri" w:hAnsi="Calibri"/>
          <w:sz w:val="26"/>
          <w:lang w:val="pt-BR"/>
        </w:rPr>
        <w:lastRenderedPageBreak/>
        <w:t>REQUISITOS A TESTAR</w:t>
      </w:r>
      <w:bookmarkEnd w:id="21"/>
    </w:p>
    <w:p w:rsidR="001173B8" w:rsidRDefault="001173B8">
      <w:pPr>
        <w:pStyle w:val="Ttulo2"/>
        <w:rPr>
          <w:rFonts w:ascii="Calibri" w:hAnsi="Calibri"/>
          <w:sz w:val="22"/>
          <w:lang w:val="pt-BR"/>
        </w:rPr>
      </w:pPr>
      <w:bookmarkStart w:id="22" w:name="_Toc242451445"/>
      <w:r w:rsidRPr="001D4FEF">
        <w:rPr>
          <w:rFonts w:ascii="Calibri" w:hAnsi="Calibri"/>
          <w:sz w:val="22"/>
          <w:lang w:val="pt-BR"/>
        </w:rPr>
        <w:t>Teste do Banco de Dados</w:t>
      </w:r>
      <w:bookmarkEnd w:id="22"/>
    </w:p>
    <w:p w:rsidR="0052276E" w:rsidRPr="0052276E" w:rsidRDefault="0052276E" w:rsidP="0052276E">
      <w:pPr>
        <w:rPr>
          <w:lang w:val="pt-BR"/>
        </w:rPr>
      </w:pP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guardando todos possíveis dados cadastrais do usuário</w:t>
      </w:r>
      <w:r w:rsidRPr="001D4FEF">
        <w:rPr>
          <w:rFonts w:ascii="Calibri" w:hAnsi="Calibri"/>
          <w:sz w:val="22"/>
          <w:lang w:val="pt-BR"/>
        </w:rPr>
        <w:t>.</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guardando todos os dados do balanço mensal.</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 xml:space="preserve">Verificar se o sistema </w:t>
      </w:r>
      <w:r w:rsidR="00156954">
        <w:rPr>
          <w:rFonts w:ascii="Calibri" w:hAnsi="Calibri"/>
          <w:sz w:val="22"/>
          <w:lang w:val="pt-BR"/>
        </w:rPr>
        <w:t>está</w:t>
      </w:r>
      <w:r>
        <w:rPr>
          <w:rFonts w:ascii="Calibri" w:hAnsi="Calibri"/>
          <w:sz w:val="22"/>
          <w:lang w:val="pt-BR"/>
        </w:rPr>
        <w:t xml:space="preserve"> salvando todos os dados do </w:t>
      </w:r>
      <w:r w:rsidR="00156954">
        <w:rPr>
          <w:rFonts w:ascii="Calibri" w:hAnsi="Calibri"/>
          <w:sz w:val="22"/>
          <w:lang w:val="pt-BR"/>
        </w:rPr>
        <w:t>balanço anual</w:t>
      </w:r>
      <w:r>
        <w:rPr>
          <w:rFonts w:ascii="Calibri" w:hAnsi="Calibri"/>
          <w:sz w:val="22"/>
          <w:lang w:val="pt-BR"/>
        </w:rPr>
        <w:t>.</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Verifica se espaço no banco de dados é suportável para total aproveitamento de 1 usuário.</w:t>
      </w:r>
    </w:p>
    <w:p w:rsidR="0052276E" w:rsidRPr="006A5A98"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que as informações especificas de cada usuário podem ser acompanhadas.</w:t>
      </w:r>
    </w:p>
    <w:p w:rsidR="0052276E" w:rsidRPr="006A5A98"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que as informações sobre o sistema possam ser cadastradas, removidas e atualizadas pelo administrador do sistema.</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rFonts w:ascii="Calibri" w:hAnsi="Calibri"/>
          <w:sz w:val="22"/>
          <w:lang w:val="pt-BR"/>
        </w:rPr>
        <w:t>Verifique que as informações úteis cadastradas possam ser consultadas</w:t>
      </w:r>
    </w:p>
    <w:p w:rsidR="0052276E" w:rsidRDefault="0052276E" w:rsidP="0052276E">
      <w:pPr>
        <w:pStyle w:val="Corpodetexto"/>
        <w:numPr>
          <w:ilvl w:val="0"/>
          <w:numId w:val="5"/>
        </w:numPr>
        <w:tabs>
          <w:tab w:val="clear" w:pos="1440"/>
          <w:tab w:val="left" w:pos="993"/>
        </w:tabs>
        <w:ind w:left="709" w:firstLine="0"/>
        <w:jc w:val="both"/>
        <w:rPr>
          <w:rFonts w:ascii="Calibri" w:hAnsi="Calibri"/>
          <w:sz w:val="22"/>
          <w:lang w:val="pt-BR"/>
        </w:rPr>
      </w:pPr>
      <w:r>
        <w:rPr>
          <w:sz w:val="22"/>
          <w:lang w:val="pt-BR"/>
        </w:rPr>
        <w:t>Verifique que o sistema é capaz de buscar e manter atualizadas as informações do usuário no sistema.</w:t>
      </w:r>
    </w:p>
    <w:p w:rsidR="00592CCF" w:rsidRPr="001D4FEF" w:rsidRDefault="00592CCF" w:rsidP="0052276E">
      <w:pPr>
        <w:pStyle w:val="Corpodetexto"/>
        <w:tabs>
          <w:tab w:val="left" w:pos="993"/>
        </w:tabs>
        <w:ind w:left="709"/>
        <w:jc w:val="both"/>
        <w:rPr>
          <w:rFonts w:ascii="Calibri" w:hAnsi="Calibri"/>
          <w:sz w:val="22"/>
          <w:lang w:val="pt-BR"/>
        </w:rPr>
      </w:pPr>
    </w:p>
    <w:p w:rsidR="001173B8" w:rsidRPr="001D4FEF" w:rsidRDefault="001173B8">
      <w:pPr>
        <w:pStyle w:val="Ttulo2"/>
        <w:rPr>
          <w:rFonts w:ascii="Calibri" w:hAnsi="Calibri"/>
          <w:sz w:val="22"/>
          <w:lang w:val="pt-BR"/>
        </w:rPr>
      </w:pPr>
      <w:bookmarkStart w:id="23" w:name="_Toc242451446"/>
      <w:r w:rsidRPr="001D4FEF">
        <w:rPr>
          <w:rFonts w:ascii="Calibri" w:hAnsi="Calibri"/>
          <w:sz w:val="22"/>
          <w:lang w:val="pt-BR"/>
        </w:rPr>
        <w:t>Teste Funcional</w:t>
      </w:r>
      <w:bookmarkEnd w:id="23"/>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o fechamento do mês corrente, bloqueando a entrada de novos lançamentos.</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realiza o fechamento do ano corrente bloqueando a entrada de novos lançamentos nos meses que compõem o ano.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gera um relatório de fluxo.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gerar um relatório de fluxo de caixa podendo ser impresso.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gera um balanço mensais das despesas / receitas de usuários, consolidando o total de despesas e receitas por tipo de lançamento e rubrica. Consolida o saldo dos meses do ano corrente.</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o envio diário de relatórios de fluxo de caixa através do e-mail do usuário. Quando os níveis de despesas estourarem o orçamento a aplicação deverá enviar uma mensagem SMS para o celular do usuário.</w:t>
      </w:r>
    </w:p>
    <w:p w:rsidR="0052276E" w:rsidRPr="00156954" w:rsidRDefault="0052276E" w:rsidP="0052276E">
      <w:pPr>
        <w:pStyle w:val="PargrafodaLista"/>
        <w:numPr>
          <w:ilvl w:val="0"/>
          <w:numId w:val="5"/>
        </w:numPr>
        <w:tabs>
          <w:tab w:val="clear" w:pos="1440"/>
        </w:tabs>
        <w:jc w:val="both"/>
        <w:rPr>
          <w:sz w:val="22"/>
          <w:szCs w:val="22"/>
          <w:lang w:val="pt-BR"/>
        </w:rPr>
      </w:pPr>
      <w:r w:rsidRPr="00156954">
        <w:rPr>
          <w:sz w:val="22"/>
          <w:szCs w:val="22"/>
          <w:lang w:val="pt-BR"/>
        </w:rPr>
        <w:t>Verificar se o programa permite lançar e consultar os investimentos pessoais do usuário. Os tipos de investimento controlados serão inicialmente apenas os de fundos de investimento e aposentadoria.</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as tabelas básicas de apoio ao sistema, inicialmente, as tabelas mantidas serão as de Ano Corrente, Tipo de Fundo, Tipo de Lançamento, Rubricas e Parâmetros. A tabela de Parâmetros deverá conter as informações mínimas para configuração do sistema (conexão ao banco de dados, perfil do usuário e parâmetros gerais).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o programa permite a inclusão de um orçamento mensal, com a previsão de receitas e despesas.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Verificar se o programa permite o lançamento de uma transação de receita ou despesa na base de dados.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 xml:space="preserve">O sistema </w:t>
      </w:r>
      <w:r w:rsidR="00156954" w:rsidRPr="00156954">
        <w:rPr>
          <w:sz w:val="22"/>
          <w:szCs w:val="22"/>
          <w:lang w:val="pt-BR" w:eastAsia="pt-BR"/>
        </w:rPr>
        <w:t>deverá</w:t>
      </w:r>
      <w:r w:rsidRPr="00156954">
        <w:rPr>
          <w:sz w:val="22"/>
          <w:szCs w:val="22"/>
          <w:lang w:val="pt-BR" w:eastAsia="pt-BR"/>
        </w:rPr>
        <w:t xml:space="preserve"> acontecer através de um controle de </w:t>
      </w:r>
      <w:proofErr w:type="spellStart"/>
      <w:r w:rsidRPr="00156954">
        <w:rPr>
          <w:sz w:val="22"/>
          <w:szCs w:val="22"/>
          <w:lang w:val="pt-BR" w:eastAsia="pt-BR"/>
        </w:rPr>
        <w:t>login</w:t>
      </w:r>
      <w:proofErr w:type="spellEnd"/>
      <w:r w:rsidRPr="00156954">
        <w:rPr>
          <w:sz w:val="22"/>
          <w:szCs w:val="22"/>
          <w:lang w:val="pt-BR" w:eastAsia="pt-BR"/>
        </w:rPr>
        <w:t xml:space="preserve"> e senha.</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 xml:space="preserve">Verificar se no primeiro acesso ao sistema o </w:t>
      </w:r>
      <w:proofErr w:type="spellStart"/>
      <w:r w:rsidRPr="00156954">
        <w:rPr>
          <w:sz w:val="22"/>
          <w:szCs w:val="22"/>
          <w:lang w:val="pt-BR" w:eastAsia="pt-BR"/>
        </w:rPr>
        <w:t>login</w:t>
      </w:r>
      <w:proofErr w:type="spellEnd"/>
      <w:r w:rsidRPr="00156954">
        <w:rPr>
          <w:sz w:val="22"/>
          <w:szCs w:val="22"/>
          <w:lang w:val="pt-BR" w:eastAsia="pt-BR"/>
        </w:rPr>
        <w:t xml:space="preserve"> e senha deverão ser obrigatoriamente cadastrados.</w:t>
      </w:r>
    </w:p>
    <w:p w:rsidR="0052276E" w:rsidRPr="00156954" w:rsidRDefault="0052276E"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t xml:space="preserve">Verifica se </w:t>
      </w:r>
      <w:r w:rsidR="00156954" w:rsidRPr="00156954">
        <w:rPr>
          <w:sz w:val="22"/>
          <w:szCs w:val="22"/>
          <w:lang w:val="pt-BR" w:eastAsia="pt-BR"/>
        </w:rPr>
        <w:t>futuramente o</w:t>
      </w:r>
      <w:r w:rsidRPr="00156954">
        <w:rPr>
          <w:sz w:val="22"/>
          <w:szCs w:val="22"/>
          <w:lang w:val="pt-BR" w:eastAsia="pt-BR"/>
        </w:rPr>
        <w:t xml:space="preserve"> sistema permiti a utilização de certificados digitais para a autenticação.</w:t>
      </w:r>
    </w:p>
    <w:p w:rsidR="0052276E" w:rsidRPr="00156954" w:rsidRDefault="00156954" w:rsidP="0052276E">
      <w:pPr>
        <w:pStyle w:val="PargrafodaLista"/>
        <w:widowControl/>
        <w:numPr>
          <w:ilvl w:val="0"/>
          <w:numId w:val="5"/>
        </w:numPr>
        <w:autoSpaceDE w:val="0"/>
        <w:autoSpaceDN w:val="0"/>
        <w:adjustRightInd w:val="0"/>
        <w:spacing w:line="240" w:lineRule="auto"/>
        <w:jc w:val="both"/>
        <w:rPr>
          <w:sz w:val="22"/>
          <w:szCs w:val="22"/>
          <w:lang w:val="pt-BR"/>
        </w:rPr>
      </w:pPr>
      <w:r w:rsidRPr="00156954">
        <w:rPr>
          <w:sz w:val="22"/>
          <w:szCs w:val="22"/>
          <w:lang w:val="pt-BR" w:eastAsia="pt-BR"/>
        </w:rPr>
        <w:lastRenderedPageBreak/>
        <w:t>Verificar se</w:t>
      </w:r>
      <w:r w:rsidR="0052276E" w:rsidRPr="00156954">
        <w:rPr>
          <w:sz w:val="22"/>
          <w:szCs w:val="22"/>
          <w:lang w:val="pt-BR" w:eastAsia="pt-BR"/>
        </w:rPr>
        <w:t xml:space="preserve"> o sistema enviara uma nova senha para o </w:t>
      </w:r>
      <w:r w:rsidRPr="00156954">
        <w:rPr>
          <w:sz w:val="22"/>
          <w:szCs w:val="22"/>
          <w:lang w:val="pt-BR" w:eastAsia="pt-BR"/>
        </w:rPr>
        <w:t>e-mail</w:t>
      </w:r>
      <w:r w:rsidR="0052276E" w:rsidRPr="00156954">
        <w:rPr>
          <w:sz w:val="22"/>
          <w:szCs w:val="22"/>
          <w:lang w:val="pt-BR" w:eastAsia="pt-BR"/>
        </w:rPr>
        <w:t xml:space="preserve"> do usuário, quando o mesmo esquecer </w:t>
      </w:r>
    </w:p>
    <w:p w:rsidR="001173B8" w:rsidRPr="00156954" w:rsidRDefault="001173B8" w:rsidP="00156954">
      <w:pPr>
        <w:pStyle w:val="Corpodetexto"/>
        <w:tabs>
          <w:tab w:val="left" w:pos="993"/>
        </w:tabs>
        <w:ind w:left="709"/>
        <w:jc w:val="both"/>
        <w:rPr>
          <w:rFonts w:ascii="Calibri" w:hAnsi="Calibri"/>
          <w:sz w:val="22"/>
          <w:szCs w:val="22"/>
          <w:lang w:val="pt-BR"/>
        </w:rPr>
      </w:pPr>
    </w:p>
    <w:p w:rsidR="001173B8" w:rsidRPr="001D4FEF" w:rsidRDefault="001173B8">
      <w:pPr>
        <w:pStyle w:val="Ttulo2"/>
        <w:rPr>
          <w:rFonts w:ascii="Calibri" w:hAnsi="Calibri"/>
          <w:sz w:val="22"/>
          <w:lang w:val="pt-BR"/>
        </w:rPr>
      </w:pPr>
      <w:bookmarkStart w:id="24" w:name="_Toc242451447"/>
      <w:r w:rsidRPr="001D4FEF">
        <w:rPr>
          <w:rFonts w:ascii="Calibri" w:hAnsi="Calibri"/>
          <w:sz w:val="22"/>
          <w:lang w:val="pt-BR"/>
        </w:rPr>
        <w:t>Teste do Ciclo de Negócios</w:t>
      </w:r>
      <w:bookmarkEnd w:id="24"/>
    </w:p>
    <w:p w:rsidR="0052276E" w:rsidRPr="007B60BD" w:rsidRDefault="00522B1B" w:rsidP="0052276E">
      <w:pPr>
        <w:pStyle w:val="Corpodetexto"/>
        <w:numPr>
          <w:ilvl w:val="0"/>
          <w:numId w:val="6"/>
        </w:numPr>
        <w:tabs>
          <w:tab w:val="num" w:pos="993"/>
        </w:tabs>
        <w:ind w:left="709" w:firstLine="0"/>
        <w:jc w:val="both"/>
        <w:rPr>
          <w:rFonts w:ascii="Calibri" w:hAnsi="Calibri"/>
          <w:sz w:val="22"/>
          <w:lang w:val="pt-BR"/>
        </w:rPr>
      </w:pPr>
      <w:r w:rsidRPr="001D4FEF">
        <w:rPr>
          <w:rFonts w:ascii="Calibri" w:hAnsi="Calibri"/>
          <w:sz w:val="22"/>
          <w:lang w:val="pt-BR"/>
        </w:rPr>
        <w:t>.</w:t>
      </w:r>
      <w:r w:rsidR="0052276E" w:rsidRPr="0052276E">
        <w:rPr>
          <w:rFonts w:ascii="Calibri" w:hAnsi="Calibri"/>
          <w:sz w:val="22"/>
          <w:lang w:val="pt-BR"/>
        </w:rPr>
        <w:t xml:space="preserve"> </w:t>
      </w:r>
      <w:r w:rsidR="0052276E" w:rsidRPr="007B60BD">
        <w:rPr>
          <w:rFonts w:ascii="Calibri" w:hAnsi="Calibri"/>
          <w:sz w:val="22"/>
          <w:lang w:val="pt-BR"/>
        </w:rPr>
        <w:t xml:space="preserve">Verificar se todos os campos da janela do </w:t>
      </w:r>
      <w:proofErr w:type="spellStart"/>
      <w:r w:rsidR="0052276E" w:rsidRPr="007B60BD">
        <w:rPr>
          <w:rFonts w:ascii="Calibri" w:hAnsi="Calibri"/>
          <w:sz w:val="22"/>
          <w:lang w:val="pt-BR"/>
        </w:rPr>
        <w:t>login</w:t>
      </w:r>
      <w:proofErr w:type="spellEnd"/>
      <w:r w:rsidR="0052276E" w:rsidRPr="007B60BD">
        <w:rPr>
          <w:rFonts w:ascii="Calibri" w:hAnsi="Calibri"/>
          <w:sz w:val="22"/>
          <w:lang w:val="pt-BR"/>
        </w:rPr>
        <w:t xml:space="preserve"> estão alinhados.</w:t>
      </w:r>
    </w:p>
    <w:p w:rsidR="001173B8" w:rsidRPr="001D4FEF" w:rsidRDefault="001173B8" w:rsidP="00156954">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25" w:name="_Toc242451448"/>
      <w:r w:rsidRPr="001D4FEF">
        <w:rPr>
          <w:rFonts w:ascii="Calibri" w:hAnsi="Calibri"/>
          <w:sz w:val="22"/>
          <w:lang w:val="pt-BR"/>
        </w:rPr>
        <w:t>Teste da Interface do Usuário</w:t>
      </w:r>
      <w:bookmarkEnd w:id="25"/>
    </w:p>
    <w:p w:rsidR="0052276E" w:rsidRPr="007B60BD" w:rsidRDefault="0052276E" w:rsidP="0052276E">
      <w:pPr>
        <w:pStyle w:val="Corpodetexto"/>
        <w:numPr>
          <w:ilvl w:val="0"/>
          <w:numId w:val="6"/>
        </w:numPr>
        <w:tabs>
          <w:tab w:val="num" w:pos="993"/>
        </w:tabs>
        <w:ind w:left="709" w:firstLine="0"/>
        <w:jc w:val="both"/>
        <w:rPr>
          <w:rFonts w:ascii="Calibri" w:hAnsi="Calibri"/>
          <w:sz w:val="22"/>
          <w:lang w:val="pt-BR"/>
        </w:rPr>
      </w:pPr>
      <w:r w:rsidRPr="0052276E">
        <w:rPr>
          <w:rFonts w:ascii="Calibri" w:hAnsi="Calibri"/>
          <w:sz w:val="22"/>
          <w:lang w:val="pt-BR"/>
        </w:rPr>
        <w:t xml:space="preserve"> </w:t>
      </w:r>
      <w:r w:rsidRPr="007B60BD">
        <w:rPr>
          <w:rFonts w:ascii="Calibri" w:hAnsi="Calibri"/>
          <w:sz w:val="22"/>
          <w:lang w:val="pt-BR"/>
        </w:rPr>
        <w:t xml:space="preserve">Verificar se todos os campos da janela do </w:t>
      </w:r>
      <w:proofErr w:type="spellStart"/>
      <w:r w:rsidRPr="007B60BD">
        <w:rPr>
          <w:rFonts w:ascii="Calibri" w:hAnsi="Calibri"/>
          <w:sz w:val="22"/>
          <w:lang w:val="pt-BR"/>
        </w:rPr>
        <w:t>login</w:t>
      </w:r>
      <w:proofErr w:type="spellEnd"/>
      <w:r w:rsidRPr="007B60BD">
        <w:rPr>
          <w:rFonts w:ascii="Calibri" w:hAnsi="Calibri"/>
          <w:sz w:val="22"/>
          <w:lang w:val="pt-BR"/>
        </w:rPr>
        <w:t xml:space="preserve"> estão alinhados.</w:t>
      </w:r>
    </w:p>
    <w:p w:rsidR="001173B8" w:rsidRPr="001D4FEF" w:rsidRDefault="001173B8" w:rsidP="0052276E">
      <w:pPr>
        <w:pStyle w:val="Corpodetexto"/>
        <w:ind w:left="709"/>
        <w:jc w:val="both"/>
        <w:rPr>
          <w:rFonts w:ascii="Calibri" w:hAnsi="Calibri"/>
          <w:sz w:val="22"/>
          <w:lang w:val="pt-BR"/>
        </w:rPr>
      </w:pPr>
    </w:p>
    <w:p w:rsidR="001173B8" w:rsidRPr="001D4FEF" w:rsidRDefault="00E911BC">
      <w:pPr>
        <w:pStyle w:val="Ttulo2"/>
        <w:rPr>
          <w:rFonts w:ascii="Calibri" w:hAnsi="Calibri"/>
          <w:sz w:val="22"/>
          <w:lang w:val="pt-BR"/>
        </w:rPr>
      </w:pPr>
      <w:bookmarkStart w:id="26" w:name="_Toc78907482"/>
      <w:bookmarkStart w:id="27" w:name="_Toc242451449"/>
      <w:r w:rsidRPr="001D4FEF">
        <w:rPr>
          <w:rFonts w:ascii="Calibri" w:hAnsi="Calibri"/>
          <w:sz w:val="22"/>
          <w:lang w:val="pt-BR"/>
        </w:rPr>
        <w:t xml:space="preserve">Teste de </w:t>
      </w:r>
      <w:r w:rsidR="001173B8" w:rsidRPr="001D4FEF">
        <w:rPr>
          <w:rFonts w:ascii="Calibri" w:hAnsi="Calibri"/>
          <w:sz w:val="22"/>
          <w:lang w:val="pt-BR"/>
        </w:rPr>
        <w:t>Performance</w:t>
      </w:r>
      <w:bookmarkEnd w:id="26"/>
      <w:bookmarkEnd w:id="27"/>
    </w:p>
    <w:p w:rsidR="0052276E" w:rsidRPr="001D4FEF" w:rsidRDefault="0052276E" w:rsidP="0052276E">
      <w:pPr>
        <w:pStyle w:val="Corpodetexto"/>
        <w:numPr>
          <w:ilvl w:val="0"/>
          <w:numId w:val="6"/>
        </w:numPr>
        <w:tabs>
          <w:tab w:val="clear" w:pos="1070"/>
          <w:tab w:val="num" w:pos="993"/>
          <w:tab w:val="num" w:pos="7164"/>
        </w:tabs>
        <w:ind w:left="709" w:firstLine="0"/>
        <w:jc w:val="both"/>
        <w:rPr>
          <w:rFonts w:ascii="Calibri" w:hAnsi="Calibri"/>
          <w:sz w:val="22"/>
          <w:lang w:val="pt-BR"/>
        </w:rPr>
      </w:pPr>
      <w:r>
        <w:rPr>
          <w:rFonts w:ascii="Calibri" w:hAnsi="Calibri"/>
          <w:sz w:val="22"/>
          <w:lang w:val="pt-BR"/>
        </w:rPr>
        <w:t xml:space="preserve">Verificar se o tempo resposta do sistema não ultrapassa 5 segundos, contados entre o </w:t>
      </w:r>
      <w:r w:rsidR="00156954">
        <w:rPr>
          <w:rFonts w:ascii="Calibri" w:hAnsi="Calibri"/>
          <w:sz w:val="22"/>
          <w:lang w:val="pt-BR"/>
        </w:rPr>
        <w:t>tempo que o</w:t>
      </w:r>
      <w:r>
        <w:rPr>
          <w:rFonts w:ascii="Calibri" w:hAnsi="Calibri"/>
          <w:sz w:val="22"/>
          <w:lang w:val="pt-BR"/>
        </w:rPr>
        <w:t xml:space="preserve"> usuário confirma o cadastro e </w:t>
      </w:r>
      <w:r w:rsidR="00156954">
        <w:rPr>
          <w:rFonts w:ascii="Calibri" w:hAnsi="Calibri"/>
          <w:sz w:val="22"/>
          <w:lang w:val="pt-BR"/>
        </w:rPr>
        <w:t>volta do</w:t>
      </w:r>
      <w:r>
        <w:rPr>
          <w:rFonts w:ascii="Calibri" w:hAnsi="Calibri"/>
          <w:sz w:val="22"/>
          <w:lang w:val="pt-BR"/>
        </w:rPr>
        <w:t xml:space="preserve"> controle da aplicação para o mesmo</w:t>
      </w:r>
      <w:r w:rsidRPr="001D4FEF">
        <w:rPr>
          <w:rFonts w:ascii="Calibri" w:hAnsi="Calibri"/>
          <w:sz w:val="22"/>
          <w:lang w:val="pt-BR"/>
        </w:rPr>
        <w:t>.</w:t>
      </w:r>
    </w:p>
    <w:p w:rsidR="00E911BC" w:rsidRPr="001D4FEF" w:rsidRDefault="00E911BC" w:rsidP="0052276E">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28" w:name="_Toc78907483"/>
      <w:bookmarkStart w:id="29" w:name="_Toc242451450"/>
      <w:r w:rsidRPr="001D4FEF">
        <w:rPr>
          <w:rFonts w:ascii="Calibri" w:hAnsi="Calibri"/>
          <w:sz w:val="22"/>
          <w:lang w:val="pt-BR"/>
        </w:rPr>
        <w:t>Teste de Carga</w:t>
      </w:r>
      <w:bookmarkEnd w:id="28"/>
      <w:bookmarkEnd w:id="29"/>
    </w:p>
    <w:p w:rsidR="0052276E" w:rsidRPr="00C745E8" w:rsidRDefault="0052276E" w:rsidP="0052276E">
      <w:pPr>
        <w:pStyle w:val="Corpodetexto"/>
        <w:numPr>
          <w:ilvl w:val="0"/>
          <w:numId w:val="19"/>
        </w:numPr>
        <w:rPr>
          <w:rFonts w:ascii="Calibri" w:hAnsi="Calibri"/>
          <w:sz w:val="22"/>
          <w:lang w:val="pt-BR"/>
        </w:rPr>
      </w:pPr>
      <w:r w:rsidRPr="00A62F87">
        <w:rPr>
          <w:sz w:val="22"/>
          <w:lang w:val="pt-BR"/>
        </w:rPr>
        <w:t>Verificar a resposta do sistema com 100 usuários.</w:t>
      </w:r>
    </w:p>
    <w:p w:rsidR="0052276E" w:rsidRPr="00C745E8" w:rsidRDefault="0052276E" w:rsidP="0052276E">
      <w:pPr>
        <w:pStyle w:val="Corpodetexto"/>
        <w:numPr>
          <w:ilvl w:val="0"/>
          <w:numId w:val="19"/>
        </w:numPr>
        <w:rPr>
          <w:rFonts w:ascii="Calibri" w:hAnsi="Calibri"/>
          <w:sz w:val="22"/>
          <w:lang w:val="pt-BR"/>
        </w:rPr>
      </w:pPr>
      <w:r>
        <w:rPr>
          <w:sz w:val="22"/>
          <w:lang w:val="pt-BR"/>
        </w:rPr>
        <w:t>Verificar se o sistema suporta no máximo 100 conexões simultânea.</w:t>
      </w:r>
    </w:p>
    <w:p w:rsidR="001173B8" w:rsidRPr="001D4FEF" w:rsidRDefault="001173B8" w:rsidP="0052276E">
      <w:pPr>
        <w:pStyle w:val="Corpodetexto"/>
        <w:ind w:left="1080"/>
        <w:rPr>
          <w:rFonts w:ascii="Calibri" w:hAnsi="Calibri"/>
          <w:sz w:val="22"/>
          <w:lang w:val="pt-BR"/>
        </w:rPr>
      </w:pPr>
    </w:p>
    <w:p w:rsidR="001173B8" w:rsidRPr="001D4FEF" w:rsidRDefault="001173B8">
      <w:pPr>
        <w:pStyle w:val="Ttulo2"/>
        <w:rPr>
          <w:rFonts w:ascii="Calibri" w:hAnsi="Calibri"/>
          <w:sz w:val="22"/>
          <w:lang w:val="pt-BR"/>
        </w:rPr>
      </w:pPr>
      <w:bookmarkStart w:id="30" w:name="_Toc242451451"/>
      <w:r w:rsidRPr="001D4FEF">
        <w:rPr>
          <w:rFonts w:ascii="Calibri" w:hAnsi="Calibri"/>
          <w:sz w:val="22"/>
          <w:lang w:val="pt-BR"/>
        </w:rPr>
        <w:t>Teste de Stress</w:t>
      </w:r>
      <w:bookmarkEnd w:id="30"/>
    </w:p>
    <w:p w:rsidR="002E3630" w:rsidRPr="001D4FEF" w:rsidRDefault="002E3630" w:rsidP="002E3630">
      <w:pPr>
        <w:pStyle w:val="Corpodetexto"/>
        <w:numPr>
          <w:ilvl w:val="0"/>
          <w:numId w:val="6"/>
        </w:numPr>
        <w:tabs>
          <w:tab w:val="clear" w:pos="1070"/>
          <w:tab w:val="num" w:pos="993"/>
          <w:tab w:val="num" w:pos="7164"/>
        </w:tabs>
        <w:ind w:left="709" w:firstLine="0"/>
        <w:jc w:val="both"/>
        <w:rPr>
          <w:rFonts w:ascii="Calibri" w:hAnsi="Calibri"/>
          <w:sz w:val="22"/>
          <w:lang w:val="pt-BR"/>
        </w:rPr>
      </w:pPr>
      <w:r w:rsidRPr="00D95FFA">
        <w:rPr>
          <w:rFonts w:ascii="Calibri" w:hAnsi="Calibri"/>
          <w:sz w:val="22"/>
          <w:lang w:val="pt-BR"/>
        </w:rPr>
        <w:t xml:space="preserve"> </w:t>
      </w:r>
      <w:r>
        <w:rPr>
          <w:rFonts w:ascii="Calibri" w:hAnsi="Calibri"/>
          <w:sz w:val="22"/>
          <w:lang w:val="pt-BR"/>
        </w:rPr>
        <w:t>Verificar se o tempo resposta do sistema não ultrapassa 5 segundos, contados entre o tempo que o usuário confirma o cadastro e volta do controle da aplicação para o mesmo</w:t>
      </w:r>
      <w:r w:rsidRPr="001D4FEF">
        <w:rPr>
          <w:rFonts w:ascii="Calibri" w:hAnsi="Calibri"/>
          <w:sz w:val="22"/>
          <w:lang w:val="pt-BR"/>
        </w:rPr>
        <w:t>.</w:t>
      </w:r>
    </w:p>
    <w:p w:rsidR="001173B8" w:rsidRPr="001D4FEF" w:rsidRDefault="001173B8" w:rsidP="002E3630">
      <w:pPr>
        <w:pStyle w:val="Corpodetexto"/>
        <w:ind w:left="709"/>
        <w:jc w:val="both"/>
        <w:rPr>
          <w:rFonts w:ascii="Calibri" w:hAnsi="Calibri"/>
          <w:sz w:val="22"/>
          <w:lang w:val="pt-BR"/>
        </w:rPr>
      </w:pPr>
    </w:p>
    <w:p w:rsidR="001173B8" w:rsidRPr="001D4FEF" w:rsidRDefault="001173B8">
      <w:pPr>
        <w:pStyle w:val="Ttulo2"/>
        <w:rPr>
          <w:rFonts w:ascii="Calibri" w:hAnsi="Calibri"/>
          <w:sz w:val="22"/>
          <w:lang w:val="pt-BR"/>
        </w:rPr>
      </w:pPr>
      <w:bookmarkStart w:id="31" w:name="_Toc242451452"/>
      <w:r w:rsidRPr="001D4FEF">
        <w:rPr>
          <w:rFonts w:ascii="Calibri" w:hAnsi="Calibri"/>
          <w:sz w:val="22"/>
          <w:lang w:val="pt-BR"/>
        </w:rPr>
        <w:t>Teste de Segurança e de Controle de Acesso</w:t>
      </w:r>
      <w:bookmarkEnd w:id="31"/>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os usuários do sistema podem acessar apenas as funcionalidades e dados associados ao seu próprio tipo de usuário.</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além do administrador, ninguém mais pode inserir, atualizar ou remover dados do sistema.</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Verificar que usuários não cadastrados não podem acessar informações restritas aos cadastrados.</w:t>
      </w:r>
    </w:p>
    <w:p w:rsidR="002E3630"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 xml:space="preserve">Verificar se todas as informações sensíveis à aplicação, como </w:t>
      </w:r>
      <w:proofErr w:type="spellStart"/>
      <w:r w:rsidRPr="00156954">
        <w:rPr>
          <w:rFonts w:asciiTheme="minorHAnsi" w:hAnsiTheme="minorHAnsi"/>
          <w:sz w:val="22"/>
          <w:szCs w:val="22"/>
          <w:lang w:val="pt-BR"/>
        </w:rPr>
        <w:t>login</w:t>
      </w:r>
      <w:proofErr w:type="spellEnd"/>
      <w:r w:rsidRPr="00156954">
        <w:rPr>
          <w:rFonts w:asciiTheme="minorHAnsi" w:hAnsiTheme="minorHAnsi"/>
          <w:sz w:val="22"/>
          <w:szCs w:val="22"/>
          <w:lang w:val="pt-BR"/>
        </w:rPr>
        <w:t xml:space="preserve"> e </w:t>
      </w:r>
      <w:r w:rsidR="00156954" w:rsidRPr="00156954">
        <w:rPr>
          <w:rFonts w:asciiTheme="minorHAnsi" w:hAnsiTheme="minorHAnsi"/>
          <w:sz w:val="22"/>
          <w:szCs w:val="22"/>
          <w:lang w:val="pt-BR"/>
        </w:rPr>
        <w:t>senha,</w:t>
      </w:r>
      <w:r w:rsidRPr="00156954">
        <w:rPr>
          <w:rFonts w:asciiTheme="minorHAnsi" w:hAnsiTheme="minorHAnsi"/>
          <w:sz w:val="22"/>
          <w:szCs w:val="22"/>
          <w:lang w:val="pt-BR"/>
        </w:rPr>
        <w:t xml:space="preserve"> por exemplo, deverão ser armazenadas criptografadas.</w:t>
      </w:r>
    </w:p>
    <w:p w:rsidR="002E3630"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 xml:space="preserve">Valida senha cujo </w:t>
      </w:r>
      <w:r w:rsidR="00156954" w:rsidRPr="00156954">
        <w:rPr>
          <w:rFonts w:asciiTheme="minorHAnsi" w:hAnsiTheme="minorHAnsi"/>
          <w:sz w:val="22"/>
          <w:szCs w:val="22"/>
          <w:lang w:val="pt-BR"/>
        </w:rPr>
        <w:t>tenha 8</w:t>
      </w:r>
      <w:r w:rsidRPr="00156954">
        <w:rPr>
          <w:rFonts w:asciiTheme="minorHAnsi" w:hAnsiTheme="minorHAnsi"/>
          <w:sz w:val="22"/>
          <w:szCs w:val="22"/>
          <w:lang w:val="pt-BR"/>
        </w:rPr>
        <w:t xml:space="preserve"> caracteres no mínimo com obrigatoriedade de utilização de letras e números.</w:t>
      </w:r>
    </w:p>
    <w:p w:rsidR="002E3630" w:rsidRPr="00156954" w:rsidRDefault="002E3630" w:rsidP="002E3630">
      <w:pPr>
        <w:pStyle w:val="Corpodetexto"/>
        <w:numPr>
          <w:ilvl w:val="0"/>
          <w:numId w:val="21"/>
        </w:numPr>
        <w:rPr>
          <w:rFonts w:asciiTheme="minorHAnsi" w:hAnsiTheme="minorHAnsi"/>
          <w:sz w:val="22"/>
          <w:szCs w:val="22"/>
          <w:lang w:val="pt-BR"/>
        </w:rPr>
      </w:pPr>
      <w:r w:rsidRPr="00156954">
        <w:rPr>
          <w:rFonts w:asciiTheme="minorHAnsi" w:hAnsiTheme="minorHAnsi"/>
          <w:sz w:val="22"/>
          <w:szCs w:val="22"/>
          <w:lang w:val="pt-BR"/>
        </w:rPr>
        <w:t xml:space="preserve">Verifica se o sistema não </w:t>
      </w:r>
      <w:r w:rsidR="00156954" w:rsidRPr="00156954">
        <w:rPr>
          <w:rFonts w:asciiTheme="minorHAnsi" w:hAnsiTheme="minorHAnsi"/>
          <w:sz w:val="22"/>
          <w:szCs w:val="22"/>
          <w:lang w:val="pt-BR"/>
        </w:rPr>
        <w:t>haverá inicialmente</w:t>
      </w:r>
      <w:r w:rsidRPr="00156954">
        <w:rPr>
          <w:rFonts w:asciiTheme="minorHAnsi" w:hAnsiTheme="minorHAnsi"/>
          <w:sz w:val="22"/>
          <w:szCs w:val="22"/>
          <w:lang w:val="pt-BR"/>
        </w:rPr>
        <w:t xml:space="preserve"> controle de perfis dos usuários.</w:t>
      </w:r>
    </w:p>
    <w:p w:rsidR="002E3630" w:rsidRPr="00156954" w:rsidRDefault="00156954"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eastAsia="pt-BR"/>
        </w:rPr>
        <w:t>Verificar se</w:t>
      </w:r>
      <w:r w:rsidR="002E3630" w:rsidRPr="00156954">
        <w:rPr>
          <w:rFonts w:asciiTheme="minorHAnsi" w:hAnsiTheme="minorHAnsi"/>
          <w:sz w:val="22"/>
          <w:szCs w:val="22"/>
          <w:lang w:val="pt-BR" w:eastAsia="pt-BR"/>
        </w:rPr>
        <w:t xml:space="preserve"> o sistema enviara uma nova senha para o </w:t>
      </w:r>
      <w:r w:rsidRPr="00156954">
        <w:rPr>
          <w:rFonts w:asciiTheme="minorHAnsi" w:hAnsiTheme="minorHAnsi"/>
          <w:sz w:val="22"/>
          <w:szCs w:val="22"/>
          <w:lang w:val="pt-BR" w:eastAsia="pt-BR"/>
        </w:rPr>
        <w:t>e-mail</w:t>
      </w:r>
      <w:r w:rsidR="002E3630" w:rsidRPr="00156954">
        <w:rPr>
          <w:rFonts w:asciiTheme="minorHAnsi" w:hAnsiTheme="minorHAnsi"/>
          <w:sz w:val="22"/>
          <w:szCs w:val="22"/>
          <w:lang w:val="pt-BR" w:eastAsia="pt-BR"/>
        </w:rPr>
        <w:t xml:space="preserve"> do usuário, quando o mesmo esquecer</w:t>
      </w:r>
    </w:p>
    <w:p w:rsidR="00C27925" w:rsidRPr="00156954" w:rsidRDefault="002E3630" w:rsidP="002E3630">
      <w:pPr>
        <w:pStyle w:val="Corpodetexto"/>
        <w:numPr>
          <w:ilvl w:val="0"/>
          <w:numId w:val="21"/>
        </w:numPr>
        <w:jc w:val="both"/>
        <w:rPr>
          <w:rFonts w:asciiTheme="minorHAnsi" w:hAnsiTheme="minorHAnsi"/>
          <w:sz w:val="22"/>
          <w:szCs w:val="22"/>
          <w:lang w:val="pt-BR"/>
        </w:rPr>
      </w:pPr>
      <w:r w:rsidRPr="00156954">
        <w:rPr>
          <w:rFonts w:asciiTheme="minorHAnsi" w:hAnsiTheme="minorHAnsi"/>
          <w:sz w:val="22"/>
          <w:szCs w:val="22"/>
          <w:lang w:val="pt-BR"/>
        </w:rPr>
        <w:t>Verificar que a atualização do sistema pode ser feita apenas a partir da rede interna do sistema</w:t>
      </w:r>
    </w:p>
    <w:p w:rsidR="001173B8" w:rsidRPr="001D4FEF" w:rsidRDefault="001173B8">
      <w:pPr>
        <w:pStyle w:val="Ttulo2"/>
        <w:rPr>
          <w:rFonts w:ascii="Calibri" w:hAnsi="Calibri"/>
          <w:sz w:val="22"/>
          <w:lang w:val="pt-BR"/>
        </w:rPr>
      </w:pPr>
      <w:bookmarkStart w:id="32" w:name="_Toc242451453"/>
      <w:r w:rsidRPr="001D4FEF">
        <w:rPr>
          <w:rFonts w:ascii="Calibri" w:hAnsi="Calibri"/>
          <w:sz w:val="22"/>
          <w:lang w:val="pt-BR"/>
        </w:rPr>
        <w:lastRenderedPageBreak/>
        <w:t>Teste de Falha/Recuperação</w:t>
      </w:r>
      <w:bookmarkEnd w:id="32"/>
    </w:p>
    <w:p w:rsidR="002E3630" w:rsidRDefault="00156954" w:rsidP="002E3630">
      <w:pPr>
        <w:pStyle w:val="Corpodetexto"/>
        <w:numPr>
          <w:ilvl w:val="0"/>
          <w:numId w:val="21"/>
        </w:numPr>
        <w:jc w:val="both"/>
        <w:rPr>
          <w:rFonts w:ascii="Calibri" w:hAnsi="Calibri"/>
          <w:sz w:val="22"/>
          <w:lang w:val="pt-BR"/>
        </w:rPr>
      </w:pPr>
      <w:r>
        <w:rPr>
          <w:rFonts w:ascii="Calibri" w:hAnsi="Calibri"/>
          <w:sz w:val="22"/>
          <w:lang w:val="pt-BR"/>
        </w:rPr>
        <w:t>Sistema</w:t>
      </w:r>
      <w:r w:rsidR="002E3630">
        <w:rPr>
          <w:rFonts w:ascii="Calibri" w:hAnsi="Calibri"/>
          <w:sz w:val="22"/>
          <w:lang w:val="pt-BR"/>
        </w:rPr>
        <w:t xml:space="preserve"> devera salva </w:t>
      </w:r>
      <w:r>
        <w:rPr>
          <w:rFonts w:ascii="Calibri" w:hAnsi="Calibri"/>
          <w:sz w:val="22"/>
          <w:lang w:val="pt-BR"/>
        </w:rPr>
        <w:t>última</w:t>
      </w:r>
      <w:r w:rsidR="002E3630">
        <w:rPr>
          <w:rFonts w:ascii="Calibri" w:hAnsi="Calibri"/>
          <w:sz w:val="22"/>
          <w:lang w:val="pt-BR"/>
        </w:rPr>
        <w:t xml:space="preserve"> </w:t>
      </w:r>
      <w:r>
        <w:rPr>
          <w:rFonts w:ascii="Calibri" w:hAnsi="Calibri"/>
          <w:sz w:val="22"/>
          <w:lang w:val="pt-BR"/>
        </w:rPr>
        <w:t>atualizações do</w:t>
      </w:r>
      <w:r w:rsidR="002E3630">
        <w:rPr>
          <w:rFonts w:ascii="Calibri" w:hAnsi="Calibri"/>
          <w:sz w:val="22"/>
          <w:lang w:val="pt-BR"/>
        </w:rPr>
        <w:t xml:space="preserve"> usuário caso o sistema caia</w:t>
      </w:r>
      <w:r w:rsidR="002E3630" w:rsidRPr="001D4FEF">
        <w:rPr>
          <w:rFonts w:ascii="Calibri" w:hAnsi="Calibri"/>
          <w:sz w:val="22"/>
          <w:lang w:val="pt-BR"/>
        </w:rPr>
        <w:t>.</w:t>
      </w:r>
    </w:p>
    <w:p w:rsidR="002E3630" w:rsidRDefault="002E3630" w:rsidP="002E3630">
      <w:pPr>
        <w:pStyle w:val="Corpodetexto"/>
        <w:numPr>
          <w:ilvl w:val="0"/>
          <w:numId w:val="21"/>
        </w:numPr>
        <w:jc w:val="both"/>
        <w:rPr>
          <w:rFonts w:ascii="Calibri" w:hAnsi="Calibri"/>
          <w:sz w:val="22"/>
          <w:lang w:val="pt-BR"/>
        </w:rPr>
      </w:pPr>
      <w:r>
        <w:rPr>
          <w:rFonts w:ascii="Calibri" w:hAnsi="Calibri"/>
          <w:sz w:val="22"/>
          <w:lang w:val="pt-BR"/>
        </w:rPr>
        <w:t xml:space="preserve">Caso o </w:t>
      </w:r>
      <w:r w:rsidR="00156954">
        <w:rPr>
          <w:rFonts w:ascii="Calibri" w:hAnsi="Calibri"/>
          <w:sz w:val="22"/>
          <w:lang w:val="pt-BR"/>
        </w:rPr>
        <w:t>sistema apresente</w:t>
      </w:r>
      <w:r>
        <w:rPr>
          <w:rFonts w:ascii="Calibri" w:hAnsi="Calibri"/>
          <w:sz w:val="22"/>
          <w:lang w:val="pt-BR"/>
        </w:rPr>
        <w:t xml:space="preserve"> alguma falha no seu </w:t>
      </w:r>
      <w:r w:rsidR="00156954">
        <w:rPr>
          <w:rFonts w:ascii="Calibri" w:hAnsi="Calibri"/>
          <w:sz w:val="22"/>
          <w:lang w:val="pt-BR"/>
        </w:rPr>
        <w:t>procedimento, o</w:t>
      </w:r>
      <w:r>
        <w:rPr>
          <w:rFonts w:ascii="Calibri" w:hAnsi="Calibri"/>
          <w:sz w:val="22"/>
          <w:lang w:val="pt-BR"/>
        </w:rPr>
        <w:t xml:space="preserve"> sistema devera exibir mensagens reportando o erro ao usuário especificamente onde o erro </w:t>
      </w:r>
      <w:r w:rsidR="00156954">
        <w:rPr>
          <w:rFonts w:ascii="Calibri" w:hAnsi="Calibri"/>
          <w:sz w:val="22"/>
          <w:lang w:val="pt-BR"/>
        </w:rPr>
        <w:t>está</w:t>
      </w:r>
      <w:r>
        <w:rPr>
          <w:rFonts w:ascii="Calibri" w:hAnsi="Calibri"/>
          <w:sz w:val="22"/>
          <w:lang w:val="pt-BR"/>
        </w:rPr>
        <w:t xml:space="preserve"> ocorrendo.</w:t>
      </w:r>
    </w:p>
    <w:p w:rsidR="002E3630" w:rsidRDefault="002E3630" w:rsidP="002E3630">
      <w:pPr>
        <w:pStyle w:val="Corpodetexto"/>
        <w:numPr>
          <w:ilvl w:val="0"/>
          <w:numId w:val="21"/>
        </w:numPr>
        <w:jc w:val="both"/>
        <w:rPr>
          <w:rFonts w:ascii="Calibri" w:hAnsi="Calibri"/>
          <w:sz w:val="22"/>
          <w:lang w:val="pt-BR"/>
        </w:rPr>
      </w:pPr>
      <w:r>
        <w:rPr>
          <w:rFonts w:ascii="Calibri" w:hAnsi="Calibri"/>
          <w:sz w:val="22"/>
          <w:lang w:val="pt-BR"/>
        </w:rPr>
        <w:t xml:space="preserve">Caso o sistema aja uma falha na </w:t>
      </w:r>
      <w:r w:rsidR="00156954">
        <w:rPr>
          <w:rFonts w:ascii="Calibri" w:hAnsi="Calibri"/>
          <w:sz w:val="22"/>
          <w:lang w:val="pt-BR"/>
        </w:rPr>
        <w:t>conexão do</w:t>
      </w:r>
      <w:r>
        <w:rPr>
          <w:rFonts w:ascii="Calibri" w:hAnsi="Calibri"/>
          <w:sz w:val="22"/>
          <w:lang w:val="pt-BR"/>
        </w:rPr>
        <w:t xml:space="preserve"> sistema ele devera salva </w:t>
      </w:r>
      <w:r w:rsidR="00156954">
        <w:rPr>
          <w:rFonts w:ascii="Calibri" w:hAnsi="Calibri"/>
          <w:sz w:val="22"/>
          <w:lang w:val="pt-BR"/>
        </w:rPr>
        <w:t>todas atualizações</w:t>
      </w:r>
      <w:r>
        <w:rPr>
          <w:rFonts w:ascii="Calibri" w:hAnsi="Calibri"/>
          <w:sz w:val="22"/>
          <w:lang w:val="pt-BR"/>
        </w:rPr>
        <w:t xml:space="preserve"> feitas no sistema.</w:t>
      </w:r>
    </w:p>
    <w:p w:rsidR="001173B8" w:rsidRPr="001D4FEF" w:rsidRDefault="001173B8" w:rsidP="002E3630">
      <w:pPr>
        <w:pStyle w:val="Corpodetexto"/>
        <w:jc w:val="both"/>
        <w:rPr>
          <w:rFonts w:ascii="Calibri" w:hAnsi="Calibri"/>
          <w:sz w:val="22"/>
          <w:lang w:val="pt-BR"/>
        </w:rPr>
      </w:pPr>
    </w:p>
    <w:p w:rsidR="001173B8" w:rsidRPr="001D4FEF" w:rsidRDefault="001173B8">
      <w:pPr>
        <w:pStyle w:val="Ttulo2"/>
        <w:rPr>
          <w:rFonts w:ascii="Calibri" w:hAnsi="Calibri"/>
          <w:sz w:val="22"/>
          <w:lang w:val="pt-BR"/>
        </w:rPr>
      </w:pPr>
      <w:bookmarkStart w:id="33" w:name="_Toc242451454"/>
      <w:r w:rsidRPr="001D4FEF">
        <w:rPr>
          <w:rFonts w:ascii="Calibri" w:hAnsi="Calibri"/>
          <w:sz w:val="22"/>
          <w:lang w:val="pt-BR"/>
        </w:rPr>
        <w:t>Teste de Instalação</w:t>
      </w:r>
      <w:bookmarkEnd w:id="33"/>
    </w:p>
    <w:p w:rsidR="002E3630" w:rsidRDefault="002E3630" w:rsidP="002E3630">
      <w:pPr>
        <w:pStyle w:val="Corpodetexto"/>
        <w:numPr>
          <w:ilvl w:val="0"/>
          <w:numId w:val="22"/>
        </w:numPr>
        <w:jc w:val="both"/>
        <w:rPr>
          <w:rFonts w:ascii="Calibri" w:hAnsi="Calibri"/>
          <w:sz w:val="22"/>
          <w:lang w:val="pt-BR"/>
        </w:rPr>
      </w:pPr>
      <w:r>
        <w:rPr>
          <w:rFonts w:ascii="Calibri" w:hAnsi="Calibri"/>
          <w:sz w:val="22"/>
          <w:lang w:val="pt-BR"/>
        </w:rPr>
        <w:t xml:space="preserve">Verifica se o </w:t>
      </w:r>
      <w:proofErr w:type="spellStart"/>
      <w:r>
        <w:rPr>
          <w:rFonts w:ascii="Calibri" w:hAnsi="Calibri"/>
          <w:sz w:val="22"/>
          <w:lang w:val="pt-BR"/>
        </w:rPr>
        <w:t>unistall</w:t>
      </w:r>
      <w:proofErr w:type="spellEnd"/>
      <w:r>
        <w:rPr>
          <w:rFonts w:ascii="Calibri" w:hAnsi="Calibri"/>
          <w:sz w:val="22"/>
          <w:lang w:val="pt-BR"/>
        </w:rPr>
        <w:t xml:space="preserve"> do </w:t>
      </w:r>
      <w:r w:rsidR="00156954">
        <w:rPr>
          <w:rFonts w:ascii="Calibri" w:hAnsi="Calibri"/>
          <w:sz w:val="22"/>
          <w:lang w:val="pt-BR"/>
        </w:rPr>
        <w:t>sistema está</w:t>
      </w:r>
      <w:r>
        <w:rPr>
          <w:rFonts w:ascii="Calibri" w:hAnsi="Calibri"/>
          <w:sz w:val="22"/>
          <w:lang w:val="pt-BR"/>
        </w:rPr>
        <w:t xml:space="preserve"> exatamente excluindo todos seus arquivos do </w:t>
      </w:r>
      <w:proofErr w:type="spellStart"/>
      <w:r>
        <w:rPr>
          <w:rFonts w:ascii="Calibri" w:hAnsi="Calibri"/>
          <w:sz w:val="22"/>
          <w:lang w:val="pt-BR"/>
        </w:rPr>
        <w:t>pc</w:t>
      </w:r>
      <w:proofErr w:type="spellEnd"/>
      <w:r>
        <w:rPr>
          <w:rFonts w:ascii="Calibri" w:hAnsi="Calibri"/>
          <w:sz w:val="22"/>
          <w:lang w:val="pt-BR"/>
        </w:rPr>
        <w:t xml:space="preserve"> do usuário</w:t>
      </w:r>
      <w:r w:rsidRPr="001D4FEF">
        <w:rPr>
          <w:rFonts w:ascii="Calibri" w:hAnsi="Calibri"/>
          <w:sz w:val="22"/>
          <w:lang w:val="pt-BR"/>
        </w:rPr>
        <w:t>.</w:t>
      </w:r>
    </w:p>
    <w:p w:rsidR="002E3630" w:rsidRDefault="002E3630" w:rsidP="002E3630">
      <w:pPr>
        <w:pStyle w:val="Corpodetexto"/>
        <w:numPr>
          <w:ilvl w:val="0"/>
          <w:numId w:val="22"/>
        </w:numPr>
        <w:rPr>
          <w:sz w:val="22"/>
          <w:lang w:val="pt-BR"/>
        </w:rPr>
      </w:pPr>
      <w:r>
        <w:rPr>
          <w:sz w:val="22"/>
          <w:lang w:val="pt-BR"/>
        </w:rPr>
        <w:t>Verifique que a instalação do sistema ocorre normalmente em todas as máquinas.</w:t>
      </w:r>
    </w:p>
    <w:p w:rsidR="002E3630" w:rsidRDefault="002E3630" w:rsidP="002E3630">
      <w:pPr>
        <w:pStyle w:val="Corpodetexto"/>
        <w:numPr>
          <w:ilvl w:val="0"/>
          <w:numId w:val="22"/>
        </w:numPr>
        <w:rPr>
          <w:sz w:val="22"/>
          <w:lang w:val="pt-BR"/>
        </w:rPr>
      </w:pPr>
      <w:r>
        <w:rPr>
          <w:sz w:val="22"/>
          <w:lang w:val="pt-BR"/>
        </w:rPr>
        <w:t>Verifique que qualquer terminal do sistema do sistema é capaz de rodar o TIG normalmente.</w:t>
      </w:r>
    </w:p>
    <w:p w:rsidR="002E3630" w:rsidRDefault="002E3630" w:rsidP="002E3630">
      <w:pPr>
        <w:pStyle w:val="Corpodetexto"/>
        <w:numPr>
          <w:ilvl w:val="0"/>
          <w:numId w:val="22"/>
        </w:numPr>
        <w:rPr>
          <w:sz w:val="22"/>
          <w:lang w:val="pt-BR"/>
        </w:rPr>
      </w:pPr>
      <w:r>
        <w:rPr>
          <w:sz w:val="22"/>
          <w:lang w:val="pt-BR"/>
        </w:rPr>
        <w:t>Verifique que o sistema é capaz de obter e atualizar as informações úteis a que se propõe a disponibilizar.</w:t>
      </w:r>
    </w:p>
    <w:p w:rsidR="002E3630" w:rsidRDefault="002E3630" w:rsidP="002E3630">
      <w:pPr>
        <w:pStyle w:val="Corpodetexto"/>
        <w:numPr>
          <w:ilvl w:val="0"/>
          <w:numId w:val="22"/>
        </w:numPr>
        <w:rPr>
          <w:sz w:val="22"/>
          <w:lang w:val="pt-BR"/>
        </w:rPr>
      </w:pPr>
      <w:r>
        <w:rPr>
          <w:sz w:val="22"/>
          <w:lang w:val="pt-BR"/>
        </w:rPr>
        <w:t>Verifique que o espaço disponível em disco para informações deve ser capaz de armazenar todos os dados/atualizações que forem cadastrados.</w:t>
      </w:r>
    </w:p>
    <w:p w:rsidR="001173B8" w:rsidRPr="001D4FEF" w:rsidRDefault="001173B8" w:rsidP="000B0543">
      <w:pPr>
        <w:pStyle w:val="Ttulo1"/>
        <w:numPr>
          <w:ilvl w:val="0"/>
          <w:numId w:val="1"/>
        </w:numPr>
        <w:rPr>
          <w:rFonts w:ascii="Calibri" w:hAnsi="Calibri"/>
          <w:sz w:val="26"/>
          <w:lang w:val="pt-BR"/>
        </w:rPr>
      </w:pPr>
      <w:bookmarkStart w:id="34" w:name="_Toc242451455"/>
      <w:bookmarkStart w:id="35" w:name="_Toc314978535"/>
      <w:r w:rsidRPr="001D4FEF">
        <w:rPr>
          <w:rFonts w:ascii="Calibri" w:hAnsi="Calibri"/>
          <w:sz w:val="26"/>
          <w:lang w:val="pt-BR"/>
        </w:rPr>
        <w:t>Estratégia de Teste</w:t>
      </w:r>
      <w:bookmarkEnd w:id="34"/>
    </w:p>
    <w:p w:rsidR="001173B8" w:rsidRPr="001D4FEF" w:rsidRDefault="001173B8" w:rsidP="001173B8">
      <w:pPr>
        <w:pStyle w:val="Ttulo2"/>
        <w:rPr>
          <w:rFonts w:ascii="Calibri" w:hAnsi="Calibri"/>
          <w:sz w:val="24"/>
          <w:szCs w:val="24"/>
          <w:lang w:val="pt-BR"/>
        </w:rPr>
      </w:pPr>
      <w:bookmarkStart w:id="36" w:name="_Toc242451456"/>
      <w:r w:rsidRPr="001D4FEF">
        <w:rPr>
          <w:rFonts w:ascii="Calibri" w:hAnsi="Calibri"/>
          <w:sz w:val="24"/>
          <w:szCs w:val="24"/>
          <w:lang w:val="pt-BR"/>
        </w:rPr>
        <w:t>Tipos de Teste</w:t>
      </w:r>
      <w:bookmarkEnd w:id="36"/>
    </w:p>
    <w:p w:rsidR="001173B8" w:rsidRPr="001D4FEF" w:rsidRDefault="001173B8">
      <w:pPr>
        <w:pStyle w:val="Ttulo3"/>
        <w:rPr>
          <w:rFonts w:ascii="Calibri" w:hAnsi="Calibri"/>
          <w:b/>
          <w:sz w:val="22"/>
          <w:lang w:val="pt-BR"/>
        </w:rPr>
      </w:pPr>
      <w:bookmarkStart w:id="37" w:name="_Toc242451457"/>
      <w:r w:rsidRPr="001D4FEF">
        <w:rPr>
          <w:rFonts w:ascii="Calibri" w:hAnsi="Calibri"/>
          <w:b/>
          <w:sz w:val="22"/>
          <w:lang w:val="pt-BR"/>
        </w:rPr>
        <w:t>Teste de Integridade de Dados e do Banco de Dados</w:t>
      </w:r>
      <w:bookmarkEnd w:id="37"/>
    </w:p>
    <w:p w:rsidR="001173B8" w:rsidRPr="001D4FEF" w:rsidRDefault="001173B8">
      <w:pPr>
        <w:pStyle w:val="InfoBlue"/>
        <w:rPr>
          <w:rFonts w:ascii="Calibri" w:hAnsi="Calibri"/>
          <w:sz w:val="22"/>
          <w:lang w:val="pt-BR"/>
        </w:rPr>
      </w:pPr>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rFonts w:ascii="Calibri" w:hAnsi="Calibri"/>
                <w:sz w:val="22"/>
                <w:lang w:val="pt-BR"/>
              </w:rPr>
              <w:tab/>
            </w:r>
            <w:r>
              <w:rPr>
                <w:sz w:val="22"/>
                <w:lang w:val="pt-BR"/>
              </w:rPr>
              <w:t>Garantir que os métodos e processos de acesso ao banco de dados funcionam apropriadamente e sem corrupção dos dados.</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numPr>
                <w:ilvl w:val="0"/>
                <w:numId w:val="7"/>
              </w:numPr>
              <w:rPr>
                <w:sz w:val="22"/>
                <w:lang w:val="pt-BR"/>
              </w:rPr>
            </w:pPr>
            <w:r>
              <w:rPr>
                <w:sz w:val="22"/>
                <w:lang w:val="pt-BR"/>
              </w:rPr>
              <w:t xml:space="preserve">Invocar cada método e processo de acesso ao banco de dados, alimentando cada um com dados ou requisições de dados válidos e inválidos. </w:t>
            </w:r>
          </w:p>
          <w:p w:rsidR="0052276E" w:rsidRPr="001D4FEF" w:rsidRDefault="0052276E" w:rsidP="00156954">
            <w:pPr>
              <w:pStyle w:val="Corpodetexto"/>
              <w:jc w:val="both"/>
              <w:rPr>
                <w:rFonts w:ascii="Calibri" w:hAnsi="Calibri"/>
                <w:sz w:val="22"/>
                <w:lang w:val="pt-BR"/>
              </w:rPr>
            </w:pPr>
            <w:r>
              <w:rPr>
                <w:sz w:val="22"/>
                <w:lang w:val="pt-BR"/>
              </w:rPr>
              <w:t xml:space="preserve">Inspecionar o banco de dados para garantir que os dados foram </w:t>
            </w:r>
            <w:r w:rsidR="00156954">
              <w:rPr>
                <w:sz w:val="22"/>
                <w:lang w:val="pt-BR"/>
              </w:rPr>
              <w:t>migrados</w:t>
            </w:r>
            <w:r>
              <w:rPr>
                <w:sz w:val="22"/>
                <w:lang w:val="pt-BR"/>
              </w:rPr>
              <w:t xml:space="preserve"> como pretendido, que todos os eventos do banco de dados ocorreram apropriadamente, ou revisar os dados retornados para garantir que os dados corretos foram recuperados pelas razões corretas.</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tcBorders>
          </w:tcPr>
          <w:p w:rsidR="0052276E" w:rsidRPr="001D4FEF" w:rsidRDefault="0052276E" w:rsidP="0052276E">
            <w:pPr>
              <w:pStyle w:val="Corpodetexto"/>
              <w:rPr>
                <w:rFonts w:ascii="Calibri" w:hAnsi="Calibri"/>
                <w:sz w:val="22"/>
                <w:lang w:val="pt-BR"/>
              </w:rPr>
            </w:pPr>
            <w:r>
              <w:rPr>
                <w:sz w:val="22"/>
                <w:lang w:val="pt-BR"/>
              </w:rPr>
              <w:t>Todos os métodos e processos de acesso à base de dados funcionam como projetados e sem nenhuma corrupção de dados.</w:t>
            </w:r>
          </w:p>
        </w:tc>
        <w:tc>
          <w:tcPr>
            <w:tcW w:w="6627" w:type="dxa"/>
            <w:tcBorders>
              <w:top w:val="nil"/>
              <w:bottom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Default="0052276E" w:rsidP="0052276E">
            <w:pPr>
              <w:pStyle w:val="Corpodetexto"/>
              <w:numPr>
                <w:ilvl w:val="0"/>
                <w:numId w:val="8"/>
              </w:numPr>
              <w:rPr>
                <w:sz w:val="22"/>
                <w:lang w:val="pt-BR"/>
              </w:rPr>
            </w:pPr>
            <w:r>
              <w:rPr>
                <w:sz w:val="22"/>
                <w:lang w:val="pt-BR"/>
              </w:rPr>
              <w:t xml:space="preserve">O teste </w:t>
            </w:r>
            <w:r w:rsidR="00156954">
              <w:rPr>
                <w:sz w:val="22"/>
                <w:lang w:val="pt-BR"/>
              </w:rPr>
              <w:t>podem</w:t>
            </w:r>
            <w:r>
              <w:rPr>
                <w:sz w:val="22"/>
                <w:lang w:val="pt-BR"/>
              </w:rPr>
              <w:t xml:space="preserve"> necessitar de um ambiente de desenvolvimento para inserir ou modificar os dados diretamente nas bases de dados.</w:t>
            </w:r>
          </w:p>
          <w:p w:rsidR="0052276E" w:rsidRDefault="0052276E" w:rsidP="0052276E">
            <w:pPr>
              <w:pStyle w:val="Corpodetexto"/>
              <w:numPr>
                <w:ilvl w:val="0"/>
                <w:numId w:val="8"/>
              </w:numPr>
              <w:rPr>
                <w:sz w:val="22"/>
                <w:lang w:val="pt-BR"/>
              </w:rPr>
            </w:pPr>
            <w:r>
              <w:rPr>
                <w:sz w:val="22"/>
                <w:lang w:val="pt-BR"/>
              </w:rPr>
              <w:t>Processos devem ser informados manualmente.</w:t>
            </w:r>
          </w:p>
          <w:p w:rsidR="0052276E" w:rsidRPr="001D4FEF" w:rsidRDefault="0052276E" w:rsidP="0052276E">
            <w:pPr>
              <w:pStyle w:val="Corpodetexto"/>
              <w:rPr>
                <w:rFonts w:ascii="Calibri" w:hAnsi="Calibri"/>
                <w:sz w:val="22"/>
                <w:lang w:val="pt-BR"/>
              </w:rPr>
            </w:pP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Default="001173B8">
      <w:pPr>
        <w:pStyle w:val="Corpodetexto"/>
        <w:rPr>
          <w:rFonts w:ascii="Calibri" w:hAnsi="Calibri"/>
          <w:lang w:val="pt-BR"/>
        </w:rPr>
      </w:pPr>
    </w:p>
    <w:p w:rsidR="0052276E" w:rsidRDefault="0052276E">
      <w:pPr>
        <w:pStyle w:val="Corpodetexto"/>
        <w:rPr>
          <w:rFonts w:ascii="Calibri" w:hAnsi="Calibri"/>
          <w:lang w:val="pt-BR"/>
        </w:rPr>
      </w:pPr>
    </w:p>
    <w:p w:rsidR="0052276E" w:rsidRPr="001D4FEF" w:rsidRDefault="0052276E">
      <w:pPr>
        <w:pStyle w:val="Corpodetexto"/>
        <w:rPr>
          <w:rFonts w:ascii="Calibri" w:hAnsi="Calibri"/>
          <w:lang w:val="pt-BR"/>
        </w:rPr>
      </w:pPr>
    </w:p>
    <w:p w:rsidR="001173B8" w:rsidRPr="001D4FEF" w:rsidRDefault="001173B8" w:rsidP="000B0543">
      <w:pPr>
        <w:pStyle w:val="Ttulo3"/>
        <w:numPr>
          <w:ilvl w:val="2"/>
          <w:numId w:val="2"/>
        </w:numPr>
        <w:rPr>
          <w:rFonts w:ascii="Calibri" w:hAnsi="Calibri"/>
          <w:b/>
          <w:sz w:val="22"/>
          <w:lang w:val="pt-BR"/>
        </w:rPr>
      </w:pPr>
      <w:bookmarkStart w:id="38" w:name="_Toc242451458"/>
      <w:bookmarkEnd w:id="35"/>
      <w:r w:rsidRPr="001D4FEF">
        <w:rPr>
          <w:rFonts w:ascii="Calibri" w:hAnsi="Calibri"/>
          <w:b/>
          <w:sz w:val="22"/>
          <w:lang w:val="pt-BR"/>
        </w:rPr>
        <w:t>Teste de Fun</w:t>
      </w:r>
      <w:r w:rsidR="00F26F0E" w:rsidRPr="001D4FEF">
        <w:rPr>
          <w:rFonts w:ascii="Calibri" w:hAnsi="Calibri"/>
          <w:b/>
          <w:sz w:val="22"/>
          <w:lang w:val="pt-BR"/>
        </w:rPr>
        <w:t>cionalidade</w:t>
      </w:r>
      <w:bookmarkEnd w:id="38"/>
      <w:r w:rsidR="00F26F0E" w:rsidRPr="001D4FEF">
        <w:rPr>
          <w:rFonts w:ascii="Calibri" w:hAnsi="Calibri"/>
          <w:b/>
          <w:sz w:val="22"/>
          <w:lang w:val="pt-BR"/>
        </w:rPr>
        <w:t xml:space="preserve"> </w:t>
      </w:r>
    </w:p>
    <w:p w:rsidR="001173B8" w:rsidRPr="001D4FEF" w:rsidRDefault="001173B8">
      <w:pPr>
        <w:pStyle w:val="Corpodetexto1"/>
        <w:rPr>
          <w:rFonts w:ascii="Calibri" w:hAnsi="Calibri"/>
          <w:sz w:val="22"/>
          <w:lang w:val="pt-BR"/>
        </w:rPr>
      </w:pPr>
      <w:bookmarkStart w:id="39" w:name="_Toc314978536"/>
      <w:bookmarkStart w:id="40" w:name="_Toc324843643"/>
      <w:bookmarkStart w:id="41" w:name="_Toc324851950"/>
      <w:bookmarkStart w:id="42" w:name="_Toc324915533"/>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bookmarkEnd w:id="39"/>
          <w:bookmarkEnd w:id="40"/>
          <w:bookmarkEnd w:id="41"/>
          <w:bookmarkEnd w:id="42"/>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sz w:val="22"/>
                <w:lang w:val="pt-BR"/>
              </w:rPr>
              <w:t>Garantir a funcionalidade apropriada do alvo do teste, incluindo navegação, entrada de dados, processamento, e recuperação.</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ind w:left="360"/>
              <w:rPr>
                <w:sz w:val="22"/>
                <w:lang w:val="pt-BR"/>
              </w:rPr>
            </w:pPr>
            <w:r>
              <w:rPr>
                <w:sz w:val="22"/>
                <w:lang w:val="pt-BR"/>
              </w:rPr>
              <w:t>Executar cada caso de uso, fluxo de caso de uso, usando dados válidos e inválidos, para verificar o seguinte:</w:t>
            </w:r>
          </w:p>
          <w:p w:rsidR="0052276E" w:rsidRDefault="0052276E" w:rsidP="0052276E">
            <w:pPr>
              <w:pStyle w:val="Corpodetexto"/>
              <w:numPr>
                <w:ilvl w:val="0"/>
                <w:numId w:val="9"/>
              </w:numPr>
              <w:rPr>
                <w:sz w:val="22"/>
                <w:lang w:val="pt-BR"/>
              </w:rPr>
            </w:pPr>
            <w:r>
              <w:rPr>
                <w:sz w:val="22"/>
                <w:lang w:val="pt-BR"/>
              </w:rPr>
              <w:t>Os resultados esperados ocorrem quando dados válidos são usados.</w:t>
            </w:r>
          </w:p>
          <w:p w:rsidR="0052276E" w:rsidRDefault="0052276E" w:rsidP="0052276E">
            <w:pPr>
              <w:pStyle w:val="Corpodetexto"/>
              <w:numPr>
                <w:ilvl w:val="0"/>
                <w:numId w:val="9"/>
              </w:numPr>
              <w:rPr>
                <w:sz w:val="22"/>
                <w:lang w:val="pt-BR"/>
              </w:rPr>
            </w:pPr>
            <w:r>
              <w:rPr>
                <w:sz w:val="22"/>
                <w:lang w:val="pt-BR"/>
              </w:rPr>
              <w:t>As mensagens de erro ou aviso apropriadas são exibidas quando dados inválidos são usados.</w:t>
            </w:r>
          </w:p>
          <w:p w:rsidR="0052276E" w:rsidRPr="001D4FEF" w:rsidRDefault="0052276E" w:rsidP="0052276E">
            <w:pPr>
              <w:pStyle w:val="Corpodetexto"/>
              <w:jc w:val="both"/>
              <w:rPr>
                <w:rFonts w:ascii="Calibri" w:hAnsi="Calibri"/>
                <w:sz w:val="22"/>
                <w:lang w:val="pt-BR"/>
              </w:rPr>
            </w:pPr>
            <w:r>
              <w:rPr>
                <w:sz w:val="22"/>
                <w:lang w:val="pt-BR"/>
              </w:rPr>
              <w:t>Cada regra de negócio é aplicada apropriadamente.</w:t>
            </w:r>
          </w:p>
        </w:tc>
        <w:tc>
          <w:tcPr>
            <w:tcW w:w="6627" w:type="dxa"/>
            <w:tcBorders>
              <w:top w:val="nil"/>
              <w:left w:val="single" w:sz="4" w:space="0" w:color="auto"/>
              <w:bottom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numPr>
                <w:ilvl w:val="0"/>
                <w:numId w:val="10"/>
              </w:numPr>
              <w:rPr>
                <w:sz w:val="22"/>
                <w:lang w:val="pt-BR"/>
              </w:rPr>
            </w:pPr>
            <w:r>
              <w:rPr>
                <w:sz w:val="22"/>
                <w:lang w:val="pt-BR"/>
              </w:rPr>
              <w:t>Todos os testes planejados foram executados.</w:t>
            </w:r>
          </w:p>
          <w:p w:rsidR="0052276E" w:rsidRPr="001D4FEF" w:rsidRDefault="0052276E" w:rsidP="0052276E">
            <w:pPr>
              <w:pStyle w:val="Corpodetexto"/>
              <w:rPr>
                <w:rFonts w:ascii="Calibri" w:hAnsi="Calibri"/>
                <w:sz w:val="22"/>
                <w:lang w:val="pt-BR"/>
              </w:rPr>
            </w:pPr>
            <w:r>
              <w:rPr>
                <w:sz w:val="22"/>
                <w:lang w:val="pt-BR"/>
              </w:rPr>
              <w:t>Todos os defeitos identificados foram tratados.</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156954" w:rsidP="0052276E">
            <w:pPr>
              <w:pStyle w:val="Corpodetexto"/>
              <w:rPr>
                <w:rFonts w:ascii="Calibri" w:hAnsi="Calibri"/>
                <w:sz w:val="22"/>
                <w:lang w:val="pt-BR"/>
              </w:rPr>
            </w:pPr>
            <w:r>
              <w:rPr>
                <w:rFonts w:ascii="Calibri" w:hAnsi="Calibri"/>
                <w:sz w:val="22"/>
                <w:lang w:val="pt-BR"/>
              </w:rPr>
              <w:t xml:space="preserve">Nada consta. </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Ttulo3"/>
        <w:numPr>
          <w:ilvl w:val="0"/>
          <w:numId w:val="0"/>
        </w:numPr>
        <w:rPr>
          <w:rFonts w:ascii="Calibri" w:hAnsi="Calibri"/>
          <w:sz w:val="22"/>
          <w:lang w:val="pt-BR"/>
        </w:rPr>
      </w:pPr>
    </w:p>
    <w:p w:rsidR="001173B8" w:rsidRPr="001D4FEF" w:rsidRDefault="001173B8">
      <w:pPr>
        <w:pStyle w:val="Ttulo3"/>
        <w:rPr>
          <w:rFonts w:ascii="Calibri" w:hAnsi="Calibri"/>
          <w:b/>
          <w:sz w:val="22"/>
          <w:lang w:val="pt-BR"/>
        </w:rPr>
      </w:pPr>
      <w:bookmarkStart w:id="43" w:name="_Toc242451459"/>
      <w:r w:rsidRPr="001D4FEF">
        <w:rPr>
          <w:rFonts w:ascii="Calibri" w:hAnsi="Calibri"/>
          <w:b/>
          <w:sz w:val="22"/>
          <w:lang w:val="pt-BR"/>
        </w:rPr>
        <w:t>Teste da Interface do Usuário</w:t>
      </w:r>
      <w:bookmarkEnd w:id="43"/>
    </w:p>
    <w:p w:rsidR="001173B8" w:rsidRPr="001D4FEF" w:rsidRDefault="001173B8">
      <w:pPr>
        <w:pStyle w:val="Corpodetexto1"/>
        <w:ind w:left="720"/>
        <w:rPr>
          <w:rFonts w:ascii="Calibri" w:hAnsi="Calibri"/>
          <w:sz w:val="22"/>
          <w:lang w:val="pt-BR"/>
        </w:rPr>
      </w:pPr>
      <w:bookmarkStart w:id="44" w:name="_Toc327254066"/>
      <w:bookmarkStart w:id="45" w:name="_Toc327255031"/>
      <w:bookmarkStart w:id="46" w:name="_Toc327255100"/>
      <w:bookmarkStart w:id="47" w:name="_Toc327255339"/>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bookmarkStart w:id="48" w:name="_Toc433104448"/>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Default="0052276E" w:rsidP="0052276E">
            <w:pPr>
              <w:pStyle w:val="Corpodetexto"/>
              <w:ind w:left="312"/>
              <w:rPr>
                <w:sz w:val="22"/>
                <w:lang w:val="pt-BR"/>
              </w:rPr>
            </w:pPr>
            <w:r>
              <w:rPr>
                <w:sz w:val="22"/>
                <w:lang w:val="pt-BR"/>
              </w:rPr>
              <w:t>Verificar o seguinte:</w:t>
            </w:r>
          </w:p>
          <w:p w:rsidR="0052276E" w:rsidRPr="001D4FEF" w:rsidRDefault="0052276E" w:rsidP="0052276E">
            <w:pPr>
              <w:pStyle w:val="Corpodetexto"/>
              <w:jc w:val="both"/>
              <w:rPr>
                <w:rFonts w:ascii="Calibri" w:hAnsi="Calibri"/>
                <w:sz w:val="22"/>
                <w:lang w:val="pt-BR"/>
              </w:rPr>
            </w:pPr>
            <w:r>
              <w:rPr>
                <w:rFonts w:ascii="Calibri" w:hAnsi="Calibri"/>
                <w:sz w:val="22"/>
                <w:lang w:val="pt-BR"/>
              </w:rPr>
              <w:t>Verificar se o usuário recebe os dados do servidor e realiza a operação para cada lançamento de forma prática e eficiente.</w:t>
            </w: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sz w:val="22"/>
                <w:lang w:val="pt-BR"/>
              </w:rPr>
              <w:t>Manter as tabelas do Ano Corrente, Tipo de Fundo, Tipo de Lançamento, Rubricas e Parâmetros. A tabela de Parâmetros deverá conter as informações mínimas para configuração do sistema (conexão ao banco de dados, perfil do usuário e parâmetros gerais).</w:t>
            </w:r>
          </w:p>
        </w:tc>
        <w:tc>
          <w:tcPr>
            <w:tcW w:w="6627" w:type="dxa"/>
            <w:tcBorders>
              <w:top w:val="nil"/>
              <w:left w:val="single" w:sz="4" w:space="0" w:color="auto"/>
              <w:bottom w:val="nil"/>
              <w:right w:val="nil"/>
            </w:tcBorders>
          </w:tcPr>
          <w:p w:rsidR="0052276E" w:rsidRPr="001D4FEF" w:rsidRDefault="0052276E" w:rsidP="0052276E">
            <w:pPr>
              <w:pStyle w:val="Corpodetexto"/>
              <w:jc w:val="center"/>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Default="0052276E" w:rsidP="0052276E">
            <w:pPr>
              <w:pStyle w:val="Corpodetexto"/>
              <w:rPr>
                <w:sz w:val="22"/>
                <w:lang w:val="pt-BR"/>
              </w:rPr>
            </w:pPr>
            <w:r>
              <w:rPr>
                <w:sz w:val="22"/>
                <w:lang w:val="pt-BR"/>
              </w:rPr>
              <w:t>É verificado que cada janela permanece consistente com a versão de comparação ou dentro de padrões aceitáveis.</w:t>
            </w:r>
          </w:p>
          <w:p w:rsidR="0052276E" w:rsidRPr="001D4FEF" w:rsidRDefault="0052276E" w:rsidP="0052276E">
            <w:pPr>
              <w:pStyle w:val="Corpodetexto"/>
              <w:rPr>
                <w:rFonts w:ascii="Calibri" w:hAnsi="Calibri"/>
                <w:sz w:val="22"/>
                <w:lang w:val="pt-BR"/>
              </w:rPr>
            </w:pPr>
            <w:r>
              <w:rPr>
                <w:sz w:val="22"/>
                <w:lang w:val="pt-BR"/>
              </w:rPr>
              <w:t>A tabela de Parâmetros deverá conter as informações mínimas para configuração do sistema.</w:t>
            </w:r>
          </w:p>
        </w:tc>
        <w:tc>
          <w:tcPr>
            <w:tcW w:w="6627" w:type="dxa"/>
            <w:tcBorders>
              <w:top w:val="nil"/>
              <w:left w:val="single" w:sz="4" w:space="0" w:color="auto"/>
              <w:bottom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52276E" w:rsidP="0052276E">
            <w:pPr>
              <w:pStyle w:val="Corpodetexto"/>
              <w:rPr>
                <w:rFonts w:ascii="Calibri" w:hAnsi="Calibri"/>
                <w:sz w:val="22"/>
                <w:lang w:val="pt-BR"/>
              </w:rPr>
            </w:pPr>
            <w:r>
              <w:rPr>
                <w:rFonts w:ascii="Calibri" w:hAnsi="Calibri"/>
                <w:sz w:val="22"/>
                <w:lang w:val="pt-BR"/>
              </w:rPr>
              <w:t>Verificar se todas as tabelas estão de acordo com a interface do sistema.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Corpodetexto1"/>
        <w:rPr>
          <w:rFonts w:ascii="Calibri" w:hAnsi="Calibri"/>
          <w:sz w:val="22"/>
          <w:lang w:val="pt-BR"/>
        </w:rPr>
      </w:pPr>
    </w:p>
    <w:p w:rsidR="001173B8" w:rsidRDefault="001173B8">
      <w:pPr>
        <w:pStyle w:val="Corpodetexto1"/>
        <w:rPr>
          <w:rFonts w:ascii="Calibri" w:hAnsi="Calibri"/>
          <w:sz w:val="22"/>
          <w:lang w:val="pt-BR"/>
        </w:rPr>
      </w:pPr>
    </w:p>
    <w:p w:rsidR="0052276E" w:rsidRDefault="0052276E">
      <w:pPr>
        <w:pStyle w:val="Corpodetexto1"/>
        <w:rPr>
          <w:rFonts w:ascii="Calibri" w:hAnsi="Calibri"/>
          <w:sz w:val="22"/>
          <w:lang w:val="pt-BR"/>
        </w:rPr>
      </w:pPr>
    </w:p>
    <w:p w:rsidR="0052276E" w:rsidRDefault="0052276E">
      <w:pPr>
        <w:pStyle w:val="Corpodetexto1"/>
        <w:rPr>
          <w:rFonts w:ascii="Calibri" w:hAnsi="Calibri"/>
          <w:sz w:val="22"/>
          <w:lang w:val="pt-BR"/>
        </w:rPr>
      </w:pPr>
    </w:p>
    <w:p w:rsidR="0052276E" w:rsidRPr="001D4FEF" w:rsidRDefault="0052276E">
      <w:pPr>
        <w:pStyle w:val="Corpodetexto1"/>
        <w:rPr>
          <w:rFonts w:ascii="Calibri" w:hAnsi="Calibri"/>
          <w:sz w:val="22"/>
          <w:lang w:val="pt-BR"/>
        </w:rPr>
      </w:pPr>
    </w:p>
    <w:p w:rsidR="001173B8" w:rsidRPr="001D4FEF" w:rsidRDefault="001173B8">
      <w:pPr>
        <w:pStyle w:val="Ttulo3"/>
        <w:rPr>
          <w:rFonts w:ascii="Calibri" w:hAnsi="Calibri"/>
          <w:b/>
          <w:sz w:val="22"/>
          <w:lang w:val="pt-BR"/>
        </w:rPr>
      </w:pPr>
      <w:bookmarkStart w:id="49" w:name="_Toc242451460"/>
      <w:bookmarkEnd w:id="44"/>
      <w:bookmarkEnd w:id="45"/>
      <w:bookmarkEnd w:id="46"/>
      <w:bookmarkEnd w:id="47"/>
      <w:bookmarkEnd w:id="48"/>
      <w:r w:rsidRPr="001D4FEF">
        <w:rPr>
          <w:rFonts w:ascii="Calibri" w:hAnsi="Calibri"/>
          <w:b/>
          <w:sz w:val="22"/>
          <w:lang w:val="pt-BR"/>
        </w:rPr>
        <w:t>Teste de Performance</w:t>
      </w:r>
      <w:bookmarkEnd w:id="49"/>
    </w:p>
    <w:p w:rsidR="001173B8" w:rsidRPr="001D4FEF" w:rsidRDefault="001173B8">
      <w:pPr>
        <w:pStyle w:val="Corpodetexto1"/>
        <w:rPr>
          <w:rFonts w:ascii="Calibri" w:hAnsi="Calibri"/>
          <w:sz w:val="22"/>
          <w:lang w:val="pt-BR"/>
        </w:rPr>
      </w:pPr>
    </w:p>
    <w:tbl>
      <w:tblPr>
        <w:tblW w:w="15465"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gridCol w:w="6627"/>
      </w:tblGrid>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Objetivo do Teste:</w:t>
            </w:r>
          </w:p>
        </w:tc>
        <w:tc>
          <w:tcPr>
            <w:tcW w:w="6627" w:type="dxa"/>
            <w:tcBorders>
              <w:top w:val="single" w:sz="12" w:space="0" w:color="000000"/>
              <w:bottom w:val="single" w:sz="6" w:space="0" w:color="000000"/>
              <w:right w:val="single" w:sz="4" w:space="0" w:color="auto"/>
            </w:tcBorders>
          </w:tcPr>
          <w:p w:rsidR="0052276E" w:rsidRDefault="0052276E" w:rsidP="0052276E">
            <w:pPr>
              <w:pStyle w:val="Corpodetexto"/>
              <w:ind w:left="381"/>
              <w:rPr>
                <w:sz w:val="22"/>
                <w:lang w:val="pt-BR"/>
              </w:rPr>
            </w:pPr>
            <w:r>
              <w:rPr>
                <w:sz w:val="22"/>
                <w:lang w:val="pt-BR"/>
              </w:rPr>
              <w:t>Verificar que os comportamentos de performance para as transações designadas ou funções de negócio sob as seguintes condições:</w:t>
            </w:r>
          </w:p>
          <w:p w:rsidR="0052276E" w:rsidRDefault="0052276E" w:rsidP="0052276E">
            <w:pPr>
              <w:pStyle w:val="Corpodetexto"/>
              <w:numPr>
                <w:ilvl w:val="0"/>
                <w:numId w:val="43"/>
              </w:numPr>
              <w:jc w:val="both"/>
              <w:rPr>
                <w:rFonts w:ascii="Calibri" w:hAnsi="Calibri"/>
                <w:sz w:val="22"/>
                <w:lang w:val="pt-BR"/>
              </w:rPr>
            </w:pPr>
            <w:r>
              <w:rPr>
                <w:rFonts w:ascii="Calibri" w:hAnsi="Calibri"/>
                <w:sz w:val="22"/>
                <w:lang w:val="pt-BR"/>
              </w:rPr>
              <w:t>O sistema deverá ser exemplar mesmo com 100 usuários utilizando o sistema (MM).</w:t>
            </w:r>
          </w:p>
          <w:p w:rsidR="0052276E" w:rsidRDefault="0052276E" w:rsidP="0052276E">
            <w:pPr>
              <w:pStyle w:val="Corpodetexto"/>
              <w:numPr>
                <w:ilvl w:val="0"/>
                <w:numId w:val="43"/>
              </w:numPr>
              <w:jc w:val="both"/>
              <w:rPr>
                <w:rFonts w:ascii="Calibri" w:hAnsi="Calibri"/>
                <w:sz w:val="22"/>
                <w:lang w:val="pt-BR"/>
              </w:rPr>
            </w:pPr>
            <w:r>
              <w:rPr>
                <w:rFonts w:ascii="Calibri" w:hAnsi="Calibri"/>
                <w:sz w:val="22"/>
                <w:lang w:val="pt-BR"/>
              </w:rPr>
              <w:t>O sistema deverá ter uma certa diminuição do desempenho com mais de 100 usuários utilizando o sistema (MM).</w:t>
            </w:r>
          </w:p>
          <w:p w:rsidR="0052276E" w:rsidRPr="001D4FEF" w:rsidRDefault="0052276E" w:rsidP="0052276E">
            <w:pPr>
              <w:pStyle w:val="Corpodetexto"/>
              <w:jc w:val="both"/>
              <w:rPr>
                <w:rFonts w:ascii="Calibri" w:hAnsi="Calibri"/>
                <w:sz w:val="22"/>
                <w:lang w:val="pt-BR"/>
              </w:rPr>
            </w:pPr>
          </w:p>
        </w:tc>
        <w:tc>
          <w:tcPr>
            <w:tcW w:w="6627" w:type="dxa"/>
            <w:tcBorders>
              <w:top w:val="nil"/>
              <w:left w:val="single" w:sz="4" w:space="0" w:color="auto"/>
              <w:bottom w:val="nil"/>
              <w:right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Técnica:</w:t>
            </w:r>
          </w:p>
        </w:tc>
        <w:tc>
          <w:tcPr>
            <w:tcW w:w="6627" w:type="dxa"/>
            <w:tcBorders>
              <w:top w:val="single" w:sz="6" w:space="0" w:color="000000"/>
              <w:bottom w:val="single" w:sz="6" w:space="0" w:color="000000"/>
              <w:right w:val="single" w:sz="4" w:space="0" w:color="auto"/>
            </w:tcBorders>
          </w:tcPr>
          <w:p w:rsidR="0052276E" w:rsidRPr="001D4FEF" w:rsidRDefault="0052276E" w:rsidP="0052276E">
            <w:pPr>
              <w:pStyle w:val="Corpodetexto"/>
              <w:jc w:val="both"/>
              <w:rPr>
                <w:rFonts w:ascii="Calibri" w:hAnsi="Calibri"/>
                <w:sz w:val="22"/>
                <w:lang w:val="pt-BR"/>
              </w:rPr>
            </w:pPr>
            <w:r>
              <w:rPr>
                <w:rFonts w:ascii="Calibri" w:hAnsi="Calibri"/>
                <w:sz w:val="22"/>
                <w:lang w:val="pt-BR"/>
              </w:rPr>
              <w:t>Deverão estar conectados 100 usuários utilizando o sistema (MM).</w:t>
            </w:r>
          </w:p>
        </w:tc>
        <w:tc>
          <w:tcPr>
            <w:tcW w:w="6627" w:type="dxa"/>
            <w:tcBorders>
              <w:top w:val="nil"/>
              <w:left w:val="single" w:sz="4" w:space="0" w:color="auto"/>
              <w:bottom w:val="nil"/>
            </w:tcBorders>
          </w:tcPr>
          <w:p w:rsidR="0052276E" w:rsidRPr="001D4FEF" w:rsidRDefault="0052276E" w:rsidP="0052276E">
            <w:pPr>
              <w:pStyle w:val="Corpodetexto"/>
              <w:jc w:val="both"/>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Critério de Finalização:</w:t>
            </w:r>
          </w:p>
        </w:tc>
        <w:tc>
          <w:tcPr>
            <w:tcW w:w="6627" w:type="dxa"/>
            <w:tcBorders>
              <w:top w:val="single" w:sz="6" w:space="0" w:color="000000"/>
              <w:bottom w:val="single" w:sz="6" w:space="0" w:color="000000"/>
              <w:right w:val="single" w:sz="4" w:space="0" w:color="auto"/>
            </w:tcBorders>
          </w:tcPr>
          <w:p w:rsidR="0052276E" w:rsidRPr="001D4FEF" w:rsidRDefault="0052276E" w:rsidP="00EE42FF">
            <w:pPr>
              <w:pStyle w:val="Corpodetexto"/>
              <w:rPr>
                <w:rFonts w:ascii="Calibri" w:hAnsi="Calibri"/>
                <w:sz w:val="22"/>
                <w:lang w:val="pt-BR"/>
              </w:rPr>
            </w:pPr>
            <w:r>
              <w:rPr>
                <w:rFonts w:ascii="Calibri" w:hAnsi="Calibri"/>
                <w:sz w:val="22"/>
                <w:lang w:val="pt-BR"/>
              </w:rPr>
              <w:t xml:space="preserve">O sistema deverá atender a uma performance exemplar mesmo </w:t>
            </w:r>
            <w:r w:rsidR="00EE42FF">
              <w:rPr>
                <w:rFonts w:ascii="Calibri" w:hAnsi="Calibri"/>
                <w:sz w:val="22"/>
                <w:lang w:val="pt-BR"/>
              </w:rPr>
              <w:t xml:space="preserve">com </w:t>
            </w:r>
            <w:r>
              <w:rPr>
                <w:rFonts w:ascii="Calibri" w:hAnsi="Calibri"/>
                <w:sz w:val="22"/>
                <w:lang w:val="pt-BR"/>
              </w:rPr>
              <w:t>os</w:t>
            </w:r>
            <w:r w:rsidR="00EE42FF">
              <w:rPr>
                <w:rFonts w:ascii="Calibri" w:hAnsi="Calibri"/>
                <w:sz w:val="22"/>
                <w:lang w:val="pt-BR"/>
              </w:rPr>
              <w:t xml:space="preserve"> 100</w:t>
            </w:r>
            <w:r>
              <w:rPr>
                <w:rFonts w:ascii="Calibri" w:hAnsi="Calibri"/>
                <w:sz w:val="22"/>
                <w:lang w:val="pt-BR"/>
              </w:rPr>
              <w:t xml:space="preserve"> usuários utilizando o sistema.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r w:rsidR="0052276E" w:rsidRPr="001D4FEF" w:rsidTr="0052276E">
        <w:trPr>
          <w:cantSplit/>
        </w:trPr>
        <w:tc>
          <w:tcPr>
            <w:tcW w:w="2211" w:type="dxa"/>
          </w:tcPr>
          <w:p w:rsidR="0052276E" w:rsidRPr="001D4FEF" w:rsidRDefault="0052276E" w:rsidP="0052276E">
            <w:pPr>
              <w:pStyle w:val="Corpodetexto1"/>
              <w:rPr>
                <w:rFonts w:ascii="Calibri" w:hAnsi="Calibri"/>
                <w:sz w:val="22"/>
                <w:lang w:val="pt-BR"/>
              </w:rPr>
            </w:pPr>
            <w:r w:rsidRPr="001D4FEF">
              <w:rPr>
                <w:rFonts w:ascii="Calibri" w:hAnsi="Calibri"/>
                <w:sz w:val="22"/>
                <w:lang w:val="pt-BR"/>
              </w:rPr>
              <w:t>Considerações Especiais:</w:t>
            </w:r>
          </w:p>
        </w:tc>
        <w:tc>
          <w:tcPr>
            <w:tcW w:w="6627" w:type="dxa"/>
            <w:tcBorders>
              <w:top w:val="single" w:sz="6" w:space="0" w:color="000000"/>
              <w:bottom w:val="single" w:sz="12" w:space="0" w:color="000000"/>
              <w:right w:val="single" w:sz="4" w:space="0" w:color="auto"/>
            </w:tcBorders>
          </w:tcPr>
          <w:p w:rsidR="0052276E" w:rsidRPr="001D4FEF" w:rsidRDefault="00156954" w:rsidP="0052276E">
            <w:pPr>
              <w:pStyle w:val="Corpodetexto"/>
              <w:rPr>
                <w:rFonts w:ascii="Calibri" w:hAnsi="Calibri"/>
                <w:sz w:val="22"/>
                <w:lang w:val="pt-BR"/>
              </w:rPr>
            </w:pPr>
            <w:r>
              <w:rPr>
                <w:rFonts w:ascii="Calibri" w:hAnsi="Calibri"/>
                <w:sz w:val="22"/>
                <w:lang w:val="pt-BR"/>
              </w:rPr>
              <w:t>Nada consta.</w:t>
            </w:r>
          </w:p>
        </w:tc>
        <w:tc>
          <w:tcPr>
            <w:tcW w:w="6627" w:type="dxa"/>
            <w:tcBorders>
              <w:top w:val="nil"/>
              <w:left w:val="single" w:sz="4" w:space="0" w:color="auto"/>
              <w:bottom w:val="nil"/>
              <w:right w:val="nil"/>
            </w:tcBorders>
          </w:tcPr>
          <w:p w:rsidR="0052276E" w:rsidRPr="001D4FEF" w:rsidRDefault="0052276E" w:rsidP="0052276E">
            <w:pPr>
              <w:pStyle w:val="Corpodetexto"/>
              <w:rPr>
                <w:rFonts w:ascii="Calibri" w:hAnsi="Calibri"/>
                <w:sz w:val="22"/>
                <w:lang w:val="pt-BR"/>
              </w:rPr>
            </w:pPr>
          </w:p>
        </w:tc>
      </w:tr>
    </w:tbl>
    <w:p w:rsidR="001173B8" w:rsidRPr="001D4FEF" w:rsidRDefault="001173B8">
      <w:pPr>
        <w:pStyle w:val="Corpodetexto1"/>
        <w:rPr>
          <w:rFonts w:ascii="Calibri" w:hAnsi="Calibri"/>
          <w:sz w:val="22"/>
          <w:lang w:val="pt-BR"/>
        </w:rPr>
      </w:pPr>
    </w:p>
    <w:p w:rsidR="001173B8" w:rsidRPr="001D4FEF" w:rsidRDefault="001173B8">
      <w:pPr>
        <w:pStyle w:val="Ttulo3"/>
        <w:spacing w:line="120" w:lineRule="atLeast"/>
        <w:rPr>
          <w:rFonts w:ascii="Calibri" w:hAnsi="Calibri"/>
          <w:b/>
          <w:sz w:val="22"/>
          <w:lang w:val="pt-BR"/>
        </w:rPr>
      </w:pPr>
      <w:bookmarkStart w:id="50" w:name="_Toc242451461"/>
      <w:r w:rsidRPr="001D4FEF">
        <w:rPr>
          <w:rFonts w:ascii="Calibri" w:hAnsi="Calibri"/>
          <w:b/>
          <w:sz w:val="22"/>
          <w:lang w:val="pt-BR"/>
        </w:rPr>
        <w:t>Teste de Carga</w:t>
      </w:r>
      <w:bookmarkEnd w:id="50"/>
    </w:p>
    <w:p w:rsidR="001173B8" w:rsidRPr="001D4FEF" w:rsidRDefault="001173B8">
      <w:pPr>
        <w:pStyle w:val="Corpodetexto"/>
        <w:spacing w:after="0"/>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bookmarkStart w:id="51" w:name="_Toc78907496"/>
            <w:bookmarkStart w:id="52" w:name="_Toc327254070"/>
            <w:bookmarkStart w:id="53" w:name="_Toc327255035"/>
            <w:bookmarkStart w:id="54" w:name="_Toc327255104"/>
            <w:bookmarkStart w:id="55" w:name="_Toc327255343"/>
            <w:bookmarkStart w:id="56" w:name="_Toc314978541"/>
            <w:r w:rsidRPr="001D4FEF">
              <w:rPr>
                <w:rFonts w:ascii="Calibri" w:hAnsi="Calibri"/>
                <w:sz w:val="22"/>
                <w:lang w:val="pt-BR"/>
              </w:rPr>
              <w:t>Objetivo do Teste:</w:t>
            </w:r>
          </w:p>
        </w:tc>
        <w:tc>
          <w:tcPr>
            <w:tcW w:w="6627" w:type="dxa"/>
          </w:tcPr>
          <w:p w:rsidR="00562868" w:rsidRPr="001D4FEF" w:rsidRDefault="002E3630" w:rsidP="00562868">
            <w:pPr>
              <w:pStyle w:val="Corpodetexto"/>
              <w:jc w:val="both"/>
              <w:rPr>
                <w:rFonts w:ascii="Calibri" w:hAnsi="Calibri"/>
                <w:sz w:val="22"/>
                <w:lang w:val="pt-BR"/>
              </w:rPr>
            </w:pPr>
            <w:r>
              <w:rPr>
                <w:sz w:val="22"/>
                <w:lang w:val="pt-BR"/>
              </w:rPr>
              <w:t>Verifique o tempo de resposta para as transações designadas ou casos de negócio sob condições variantes de carga de trabalho.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562868" w:rsidRPr="001D4FEF" w:rsidRDefault="00EE42FF" w:rsidP="00EE42FF">
            <w:pPr>
              <w:pStyle w:val="Corpodetexto"/>
              <w:jc w:val="both"/>
              <w:rPr>
                <w:rFonts w:ascii="Calibri" w:hAnsi="Calibri"/>
                <w:sz w:val="22"/>
                <w:lang w:val="pt-BR"/>
              </w:rPr>
            </w:pPr>
            <w:r>
              <w:rPr>
                <w:rFonts w:ascii="Calibri" w:hAnsi="Calibri"/>
                <w:sz w:val="22"/>
                <w:lang w:val="pt-BR"/>
              </w:rPr>
              <w:t xml:space="preserve">Queda de energia, interrupção da conexão. </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EE42FF" w:rsidP="00EE42FF">
            <w:pPr>
              <w:pStyle w:val="Corpodetexto"/>
              <w:rPr>
                <w:rFonts w:ascii="Calibri" w:hAnsi="Calibri"/>
                <w:sz w:val="22"/>
                <w:lang w:val="pt-BR"/>
              </w:rPr>
            </w:pPr>
            <w:r>
              <w:rPr>
                <w:rFonts w:ascii="Calibri" w:hAnsi="Calibri"/>
                <w:sz w:val="22"/>
                <w:lang w:val="pt-BR"/>
              </w:rPr>
              <w:t>O sistema deverá recuperar todas as informações e cadastradas antes da interrupção.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156954" w:rsidP="00562868">
            <w:pPr>
              <w:pStyle w:val="Corpodetexto"/>
              <w:rPr>
                <w:rFonts w:ascii="Calibri" w:hAnsi="Calibri"/>
                <w:sz w:val="22"/>
                <w:lang w:val="pt-BR"/>
              </w:rPr>
            </w:pPr>
            <w:r>
              <w:rPr>
                <w:rFonts w:ascii="Calibri" w:hAnsi="Calibri"/>
                <w:sz w:val="22"/>
                <w:lang w:val="pt-BR"/>
              </w:rPr>
              <w:t>Nada consta.</w:t>
            </w:r>
          </w:p>
        </w:tc>
      </w:tr>
    </w:tbl>
    <w:p w:rsidR="001173B8" w:rsidRPr="001D4FEF" w:rsidRDefault="001173B8">
      <w:pPr>
        <w:pStyle w:val="Ttulo3"/>
        <w:numPr>
          <w:ilvl w:val="0"/>
          <w:numId w:val="0"/>
        </w:numPr>
        <w:spacing w:line="80" w:lineRule="exact"/>
        <w:rPr>
          <w:rFonts w:ascii="Calibri" w:hAnsi="Calibri"/>
          <w:sz w:val="22"/>
          <w:lang w:val="pt-BR"/>
        </w:rPr>
      </w:pPr>
    </w:p>
    <w:p w:rsidR="001173B8" w:rsidRPr="001D4FEF" w:rsidRDefault="001173B8">
      <w:pPr>
        <w:pStyle w:val="Ttulo3"/>
        <w:spacing w:before="200" w:line="120" w:lineRule="exact"/>
        <w:rPr>
          <w:rFonts w:ascii="Calibri" w:hAnsi="Calibri"/>
          <w:b/>
          <w:sz w:val="22"/>
          <w:lang w:val="pt-BR"/>
        </w:rPr>
      </w:pPr>
      <w:bookmarkStart w:id="57" w:name="_Toc242451462"/>
      <w:r w:rsidRPr="001D4FEF">
        <w:rPr>
          <w:rFonts w:ascii="Calibri" w:hAnsi="Calibri"/>
          <w:b/>
          <w:sz w:val="22"/>
          <w:lang w:val="pt-BR"/>
        </w:rPr>
        <w:t>Teste de Segurança e Controle de Acesso</w:t>
      </w:r>
      <w:bookmarkEnd w:id="51"/>
      <w:bookmarkEnd w:id="57"/>
    </w:p>
    <w:p w:rsidR="001173B8" w:rsidRPr="001D4FEF" w:rsidRDefault="001173B8">
      <w:pPr>
        <w:pStyle w:val="Corpodetexto"/>
        <w:spacing w:after="0" w:line="40" w:lineRule="atLeast"/>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bookmarkEnd w:id="52"/>
          <w:bookmarkEnd w:id="53"/>
          <w:bookmarkEnd w:id="54"/>
          <w:bookmarkEnd w:id="55"/>
          <w:bookmarkEnd w:id="56"/>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2E3630" w:rsidRPr="00D95FFA" w:rsidRDefault="002E3630" w:rsidP="002E3630">
            <w:pPr>
              <w:pStyle w:val="Corpodetexto"/>
              <w:ind w:left="0"/>
              <w:rPr>
                <w:i/>
                <w:sz w:val="22"/>
                <w:lang w:val="pt-BR"/>
              </w:rPr>
            </w:pPr>
            <w:r w:rsidRPr="00D95FFA">
              <w:rPr>
                <w:sz w:val="22"/>
                <w:lang w:val="pt-BR"/>
              </w:rPr>
              <w:t xml:space="preserve">Segurança do Nível de Aplicação:  Verifique que um usuário pode acessar apenas aquelas funções ou dados para os quais o seu tipo de usuário tem permissão. </w:t>
            </w:r>
          </w:p>
          <w:p w:rsidR="00562868" w:rsidRPr="001D4FEF" w:rsidRDefault="002E3630" w:rsidP="002E3630">
            <w:pPr>
              <w:pStyle w:val="Corpodetexto"/>
              <w:ind w:left="0"/>
              <w:jc w:val="both"/>
              <w:rPr>
                <w:rFonts w:ascii="Calibri" w:hAnsi="Calibri"/>
                <w:sz w:val="22"/>
                <w:lang w:val="pt-BR"/>
              </w:rPr>
            </w:pPr>
            <w:r w:rsidRPr="00D95FFA">
              <w:rPr>
                <w:sz w:val="22"/>
                <w:lang w:val="pt-BR"/>
              </w:rPr>
              <w:t>Segurança do Nível de Sistema:  Verifique que apenas aqueles usuários com acesso ao sistema e aplicações têm permissão de acessá-los.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rsidR="002E3630" w:rsidRDefault="002E3630" w:rsidP="002E3630">
            <w:pPr>
              <w:pStyle w:val="Corpodetexto"/>
              <w:numPr>
                <w:ilvl w:val="0"/>
                <w:numId w:val="14"/>
              </w:numPr>
              <w:tabs>
                <w:tab w:val="num" w:pos="743"/>
              </w:tabs>
              <w:ind w:left="318" w:firstLine="0"/>
              <w:rPr>
                <w:sz w:val="22"/>
                <w:lang w:val="pt-BR"/>
              </w:rPr>
            </w:pPr>
            <w:r>
              <w:rPr>
                <w:sz w:val="22"/>
                <w:lang w:val="pt-BR"/>
              </w:rPr>
              <w:t>Segurança do Nível de Aplicação:  Identifique e liste cada tipo de usuário e as funções ou dados para os quais cada tipo tem permissão.</w:t>
            </w:r>
          </w:p>
          <w:p w:rsidR="002E3630" w:rsidRDefault="002E3630" w:rsidP="002E3630">
            <w:pPr>
              <w:pStyle w:val="Corpodetexto"/>
              <w:numPr>
                <w:ilvl w:val="0"/>
                <w:numId w:val="14"/>
              </w:numPr>
              <w:tabs>
                <w:tab w:val="num" w:pos="743"/>
              </w:tabs>
              <w:ind w:left="318" w:firstLine="0"/>
              <w:rPr>
                <w:sz w:val="22"/>
                <w:lang w:val="pt-BR"/>
              </w:rPr>
            </w:pPr>
            <w:r>
              <w:rPr>
                <w:sz w:val="22"/>
                <w:lang w:val="pt-BR"/>
              </w:rPr>
              <w:t>Crie testes para cada tipo de usuário e verifique cada permissão criando transações específicos para cada tipo de usuário.</w:t>
            </w:r>
          </w:p>
          <w:p w:rsidR="00562868" w:rsidRPr="001D4FEF" w:rsidRDefault="002E3630" w:rsidP="002E3630">
            <w:pPr>
              <w:pStyle w:val="Corpodetexto"/>
              <w:numPr>
                <w:ilvl w:val="0"/>
                <w:numId w:val="14"/>
              </w:numPr>
              <w:jc w:val="both"/>
              <w:rPr>
                <w:rFonts w:ascii="Calibri" w:hAnsi="Calibri"/>
                <w:sz w:val="22"/>
                <w:lang w:val="pt-BR"/>
              </w:rPr>
            </w:pPr>
            <w:r>
              <w:rPr>
                <w:sz w:val="22"/>
                <w:lang w:val="pt-BR"/>
              </w:rPr>
              <w:t>Modifique o tipo de usuário e repita os testes para os mesmos usuários. Em cada caso, verifique que funções ou dados adicionais estão corretamente disponíveis ou negados.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562868" w:rsidRPr="001D4FEF" w:rsidRDefault="002E3630" w:rsidP="002E3630">
            <w:pPr>
              <w:pStyle w:val="Corpodetexto"/>
              <w:ind w:left="0"/>
              <w:rPr>
                <w:rFonts w:ascii="Calibri" w:hAnsi="Calibri"/>
                <w:sz w:val="22"/>
                <w:lang w:val="pt-BR"/>
              </w:rPr>
            </w:pPr>
            <w:r>
              <w:rPr>
                <w:sz w:val="22"/>
                <w:lang w:val="pt-BR"/>
              </w:rPr>
              <w:t>Para cada tipo de usuário conhecido as funções ou dados apropriados estão disponíveis, e todas as transações funcionam como esperado e rodam nos Testes de Função anteriores.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2E3630" w:rsidP="002E3630">
            <w:pPr>
              <w:pStyle w:val="Corpodetexto"/>
              <w:ind w:left="0"/>
              <w:rPr>
                <w:rFonts w:ascii="Calibri" w:hAnsi="Calibri"/>
                <w:sz w:val="22"/>
                <w:lang w:val="pt-BR"/>
              </w:rPr>
            </w:pPr>
            <w:r>
              <w:rPr>
                <w:sz w:val="22"/>
                <w:lang w:val="pt-BR"/>
              </w:rPr>
              <w:t>O Acesso ao sistema deve ser revisado ou discutido com o administrador de rede ou de sistema apropriado. Esse teste pode não ser necessário já que ele pode ser uma função da administração da rede ou sistema.</w:t>
            </w:r>
          </w:p>
        </w:tc>
      </w:tr>
    </w:tbl>
    <w:p w:rsidR="001173B8" w:rsidRPr="001D4FEF" w:rsidRDefault="001173B8">
      <w:pPr>
        <w:pStyle w:val="Ttulo3"/>
        <w:numPr>
          <w:ilvl w:val="0"/>
          <w:numId w:val="0"/>
        </w:numPr>
        <w:rPr>
          <w:rFonts w:ascii="Calibri" w:hAnsi="Calibri"/>
          <w:sz w:val="22"/>
          <w:lang w:val="pt-BR"/>
        </w:rPr>
      </w:pPr>
    </w:p>
    <w:p w:rsidR="001173B8" w:rsidRPr="001D4FEF" w:rsidRDefault="001173B8" w:rsidP="00562868">
      <w:pPr>
        <w:pStyle w:val="Ttulo3"/>
        <w:spacing w:before="200" w:line="120" w:lineRule="exact"/>
        <w:rPr>
          <w:rFonts w:ascii="Calibri" w:hAnsi="Calibri"/>
          <w:b/>
          <w:sz w:val="22"/>
          <w:lang w:val="pt-BR"/>
        </w:rPr>
      </w:pPr>
      <w:r w:rsidRPr="001D4FEF">
        <w:rPr>
          <w:rFonts w:ascii="Calibri" w:hAnsi="Calibri"/>
          <w:b/>
          <w:sz w:val="22"/>
          <w:lang w:val="pt-BR"/>
        </w:rPr>
        <w:t xml:space="preserve"> </w:t>
      </w:r>
      <w:bookmarkStart w:id="58" w:name="_Toc78907497"/>
      <w:bookmarkStart w:id="59" w:name="_Toc242451463"/>
      <w:r w:rsidRPr="001D4FEF">
        <w:rPr>
          <w:rFonts w:ascii="Calibri" w:hAnsi="Calibri"/>
          <w:b/>
          <w:sz w:val="22"/>
          <w:lang w:val="pt-BR"/>
        </w:rPr>
        <w:t>Teste de Instalação</w:t>
      </w:r>
      <w:bookmarkEnd w:id="58"/>
      <w:bookmarkEnd w:id="59"/>
    </w:p>
    <w:p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rsidR="002E3630" w:rsidRDefault="002E3630" w:rsidP="002E3630">
            <w:pPr>
              <w:pStyle w:val="Corpodetexto"/>
              <w:tabs>
                <w:tab w:val="left" w:pos="601"/>
              </w:tabs>
              <w:ind w:left="318"/>
              <w:rPr>
                <w:sz w:val="22"/>
                <w:lang w:val="pt-BR"/>
              </w:rPr>
            </w:pPr>
            <w:r>
              <w:rPr>
                <w:sz w:val="22"/>
                <w:lang w:val="pt-BR"/>
              </w:rPr>
              <w:t>Verifique que os alvos de teste instalam apropriadamente em cada configuração de hardware necessária sobre as seguintes condições:</w:t>
            </w:r>
          </w:p>
          <w:p w:rsidR="002E3630" w:rsidRDefault="002E3630" w:rsidP="002E3630">
            <w:pPr>
              <w:pStyle w:val="Corpodetexto"/>
              <w:tabs>
                <w:tab w:val="left" w:pos="601"/>
              </w:tabs>
              <w:ind w:left="318"/>
              <w:rPr>
                <w:sz w:val="22"/>
                <w:lang w:val="pt-BR"/>
              </w:rPr>
            </w:pPr>
          </w:p>
          <w:p w:rsidR="002E3630" w:rsidRDefault="002E3630" w:rsidP="002E3630">
            <w:pPr>
              <w:pStyle w:val="Corpodetexto"/>
              <w:numPr>
                <w:ilvl w:val="0"/>
                <w:numId w:val="15"/>
              </w:numPr>
              <w:tabs>
                <w:tab w:val="clear" w:pos="360"/>
                <w:tab w:val="left" w:pos="743"/>
              </w:tabs>
              <w:ind w:left="318" w:firstLine="0"/>
              <w:rPr>
                <w:sz w:val="22"/>
                <w:lang w:val="pt-BR"/>
              </w:rPr>
            </w:pPr>
            <w:r>
              <w:rPr>
                <w:sz w:val="22"/>
                <w:lang w:val="pt-BR"/>
              </w:rPr>
              <w:t>Uma nova instalação, em um nova máquina, que nunca fora anteriormente instalada com o (MM).</w:t>
            </w:r>
          </w:p>
          <w:p w:rsidR="002E3630" w:rsidRDefault="002E3630" w:rsidP="002E3630">
            <w:pPr>
              <w:numPr>
                <w:ilvl w:val="0"/>
                <w:numId w:val="15"/>
              </w:numPr>
              <w:tabs>
                <w:tab w:val="clear" w:pos="360"/>
                <w:tab w:val="left" w:pos="743"/>
              </w:tabs>
              <w:ind w:left="318" w:firstLine="0"/>
              <w:rPr>
                <w:sz w:val="22"/>
                <w:lang w:val="pt-BR"/>
              </w:rPr>
            </w:pPr>
            <w:r>
              <w:rPr>
                <w:sz w:val="22"/>
                <w:lang w:val="pt-BR"/>
              </w:rPr>
              <w:t>Atualização, numa máquina onde o (MM) já fora previamente instalado, para a mesma versão</w:t>
            </w:r>
          </w:p>
          <w:p w:rsidR="002E3630" w:rsidRDefault="002E3630" w:rsidP="002E3630">
            <w:pPr>
              <w:pStyle w:val="Corpodetexto"/>
              <w:numPr>
                <w:ilvl w:val="0"/>
                <w:numId w:val="15"/>
              </w:numPr>
              <w:tabs>
                <w:tab w:val="clear" w:pos="360"/>
                <w:tab w:val="left" w:pos="743"/>
              </w:tabs>
              <w:ind w:left="318" w:firstLine="0"/>
              <w:rPr>
                <w:sz w:val="22"/>
                <w:lang w:val="pt-BR"/>
              </w:rPr>
            </w:pPr>
            <w:r>
              <w:rPr>
                <w:sz w:val="22"/>
                <w:lang w:val="pt-BR"/>
              </w:rPr>
              <w:t xml:space="preserve">Excluir todos seus arquivos caso o usuário apite pela opção </w:t>
            </w:r>
            <w:proofErr w:type="spellStart"/>
            <w:r>
              <w:rPr>
                <w:sz w:val="22"/>
                <w:lang w:val="pt-BR"/>
              </w:rPr>
              <w:t>Unistall</w:t>
            </w:r>
            <w:proofErr w:type="spellEnd"/>
          </w:p>
          <w:p w:rsidR="00562868" w:rsidRPr="001D4FEF" w:rsidRDefault="00562868" w:rsidP="00562868">
            <w:pPr>
              <w:pStyle w:val="Corpodetexto"/>
              <w:jc w:val="both"/>
              <w:rPr>
                <w:rFonts w:ascii="Calibri" w:hAnsi="Calibri"/>
                <w:sz w:val="22"/>
                <w:lang w:val="pt-BR"/>
              </w:rPr>
            </w:pP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rsidR="002E3630" w:rsidRPr="003A1D39" w:rsidRDefault="002E3630" w:rsidP="002E3630">
            <w:pPr>
              <w:tabs>
                <w:tab w:val="left" w:pos="743"/>
              </w:tabs>
              <w:ind w:left="318"/>
              <w:rPr>
                <w:sz w:val="22"/>
                <w:lang w:val="pt-BR"/>
              </w:rPr>
            </w:pPr>
            <w:r>
              <w:rPr>
                <w:sz w:val="22"/>
                <w:lang w:val="pt-BR"/>
              </w:rPr>
              <w:t>Manualmente ou desenvolva scripts automatizados, para validar a condição da máquina alvo – novo TIG nunca instalado; TIG na mesma versão ou versão mais velha já instalada.</w:t>
            </w:r>
          </w:p>
          <w:p w:rsidR="002E3630" w:rsidRDefault="002E3630" w:rsidP="002E3630">
            <w:pPr>
              <w:tabs>
                <w:tab w:val="left" w:pos="743"/>
              </w:tabs>
              <w:ind w:left="318"/>
              <w:rPr>
                <w:sz w:val="22"/>
                <w:lang w:val="pt-BR"/>
              </w:rPr>
            </w:pPr>
            <w:r>
              <w:rPr>
                <w:sz w:val="22"/>
                <w:lang w:val="pt-BR"/>
              </w:rPr>
              <w:t xml:space="preserve"> Começar ou executar a instalação</w:t>
            </w:r>
          </w:p>
          <w:p w:rsidR="002E3630" w:rsidRDefault="002E3630" w:rsidP="002E3630">
            <w:pPr>
              <w:tabs>
                <w:tab w:val="left" w:pos="743"/>
              </w:tabs>
              <w:ind w:left="318"/>
              <w:rPr>
                <w:sz w:val="22"/>
                <w:lang w:val="pt-BR"/>
              </w:rPr>
            </w:pPr>
            <w:r>
              <w:rPr>
                <w:sz w:val="22"/>
                <w:lang w:val="pt-BR"/>
              </w:rPr>
              <w:t>Usando um subgrupo predeterminado de scripts de teste de funções, rode as transações.</w:t>
            </w:r>
          </w:p>
          <w:p w:rsidR="00562868" w:rsidRPr="002E3630" w:rsidRDefault="002E3630" w:rsidP="002E3630">
            <w:pPr>
              <w:tabs>
                <w:tab w:val="left" w:pos="743"/>
              </w:tabs>
              <w:ind w:left="318"/>
              <w:rPr>
                <w:sz w:val="22"/>
                <w:lang w:val="pt-BR"/>
              </w:rPr>
            </w:pPr>
            <w:r>
              <w:rPr>
                <w:sz w:val="22"/>
                <w:lang w:val="pt-BR"/>
              </w:rPr>
              <w:t xml:space="preserve">   Executar aplicativo com o nome “</w:t>
            </w:r>
            <w:proofErr w:type="spellStart"/>
            <w:r>
              <w:rPr>
                <w:sz w:val="22"/>
                <w:lang w:val="pt-BR"/>
              </w:rPr>
              <w:t>unistall</w:t>
            </w:r>
            <w:proofErr w:type="spellEnd"/>
            <w:r>
              <w:rPr>
                <w:sz w:val="22"/>
                <w:lang w:val="pt-BR"/>
              </w:rPr>
              <w:t>” dentro da pasta onde o                       sistema foi instalado.</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rsidR="002E3630" w:rsidRDefault="002E3630" w:rsidP="002E3630">
            <w:pPr>
              <w:pStyle w:val="Corpodetexto"/>
              <w:ind w:left="0"/>
              <w:rPr>
                <w:sz w:val="22"/>
                <w:lang w:val="pt-BR"/>
              </w:rPr>
            </w:pPr>
            <w:r>
              <w:rPr>
                <w:sz w:val="22"/>
                <w:lang w:val="pt-BR"/>
              </w:rPr>
              <w:t>As transações do (MM)executam de forma bem sucedida, sem falha.</w:t>
            </w:r>
          </w:p>
          <w:p w:rsidR="00562868" w:rsidRPr="001D4FEF" w:rsidRDefault="002E3630" w:rsidP="002E3630">
            <w:pPr>
              <w:pStyle w:val="Corpodetexto"/>
              <w:ind w:left="0"/>
              <w:rPr>
                <w:rFonts w:ascii="Calibri" w:hAnsi="Calibri"/>
                <w:sz w:val="22"/>
                <w:lang w:val="pt-BR"/>
              </w:rPr>
            </w:pPr>
            <w:r>
              <w:rPr>
                <w:sz w:val="22"/>
                <w:lang w:val="pt-BR"/>
              </w:rPr>
              <w:t>Todos arquivos da pasta do (MM) deverão ser completamente apagados</w:t>
            </w:r>
          </w:p>
        </w:tc>
      </w:tr>
      <w:tr w:rsidR="00562868" w:rsidRPr="001D4FEF" w:rsidTr="00562868">
        <w:trPr>
          <w:cantSplit/>
        </w:trPr>
        <w:tc>
          <w:tcPr>
            <w:tcW w:w="2211" w:type="dxa"/>
          </w:tcPr>
          <w:p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rsidR="00562868" w:rsidRPr="001D4FEF" w:rsidRDefault="00021047" w:rsidP="00562868">
            <w:pPr>
              <w:pStyle w:val="Corpodetexto"/>
              <w:rPr>
                <w:rFonts w:ascii="Calibri" w:hAnsi="Calibri"/>
                <w:sz w:val="22"/>
                <w:lang w:val="pt-BR"/>
              </w:rPr>
            </w:pPr>
            <w:r>
              <w:rPr>
                <w:rFonts w:ascii="Calibri" w:hAnsi="Calibri"/>
                <w:sz w:val="22"/>
                <w:lang w:val="pt-BR"/>
              </w:rPr>
              <w:t>Nada consta.</w:t>
            </w:r>
          </w:p>
        </w:tc>
      </w:tr>
    </w:tbl>
    <w:p w:rsidR="001173B8" w:rsidRPr="001D4FEF" w:rsidRDefault="001173B8" w:rsidP="00562868">
      <w:pPr>
        <w:pStyle w:val="Corpodetexto"/>
        <w:ind w:left="0"/>
        <w:rPr>
          <w:rFonts w:ascii="Calibri" w:hAnsi="Calibri"/>
          <w:sz w:val="22"/>
          <w:lang w:val="pt-BR"/>
        </w:rPr>
      </w:pPr>
    </w:p>
    <w:p w:rsidR="001173B8" w:rsidRPr="001D4FEF" w:rsidRDefault="001173B8">
      <w:pPr>
        <w:pStyle w:val="Ttulo2"/>
        <w:spacing w:before="360"/>
        <w:rPr>
          <w:rFonts w:ascii="Calibri" w:hAnsi="Calibri"/>
          <w:sz w:val="22"/>
          <w:lang w:val="pt-BR"/>
        </w:rPr>
      </w:pPr>
      <w:bookmarkStart w:id="60" w:name="_Toc78907498"/>
      <w:bookmarkStart w:id="61" w:name="_Toc242451464"/>
      <w:r w:rsidRPr="001D4FEF">
        <w:rPr>
          <w:rFonts w:ascii="Calibri" w:hAnsi="Calibri"/>
          <w:sz w:val="22"/>
          <w:lang w:val="pt-BR"/>
        </w:rPr>
        <w:lastRenderedPageBreak/>
        <w:t>Ferramentas</w:t>
      </w:r>
      <w:bookmarkEnd w:id="60"/>
      <w:bookmarkEnd w:id="61"/>
    </w:p>
    <w:p w:rsidR="001173B8" w:rsidRPr="001D4FEF" w:rsidRDefault="001173B8">
      <w:pPr>
        <w:pStyle w:val="Corpodetexto"/>
        <w:ind w:left="0"/>
        <w:rPr>
          <w:rFonts w:ascii="Calibri" w:hAnsi="Calibri"/>
          <w:sz w:val="22"/>
          <w:lang w:val="pt-BR"/>
        </w:rPr>
      </w:pPr>
      <w:bookmarkStart w:id="62" w:name="_Toc314978543"/>
      <w:bookmarkStart w:id="63" w:name="_Toc324843646"/>
      <w:bookmarkStart w:id="64" w:name="_Toc324851953"/>
      <w:bookmarkStart w:id="65" w:name="_Toc324915536"/>
      <w:r w:rsidRPr="001D4FEF">
        <w:rPr>
          <w:rFonts w:ascii="Calibri" w:hAnsi="Calibri"/>
          <w:sz w:val="22"/>
          <w:lang w:val="pt-BR"/>
        </w:rPr>
        <w:t>As seguintes ferramentas serão empregadas para esse projeto:</w:t>
      </w:r>
    </w:p>
    <w:p w:rsidR="001173B8" w:rsidRPr="001D4FEF" w:rsidRDefault="001173B8">
      <w:pPr>
        <w:pStyle w:val="Corpodetexto"/>
        <w:rPr>
          <w:rFonts w:ascii="Calibri" w:hAnsi="Calibri"/>
          <w:sz w:val="22"/>
          <w:lang w:val="pt-BR"/>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2E3630" w:rsidRPr="001D4FEF">
        <w:trPr>
          <w:jc w:val="center"/>
        </w:trPr>
        <w:tc>
          <w:tcPr>
            <w:tcW w:w="3060" w:type="dxa"/>
            <w:tcBorders>
              <w:bottom w:val="single" w:sz="12" w:space="0" w:color="000000"/>
            </w:tcBorders>
          </w:tcPr>
          <w:p w:rsidR="002E3630" w:rsidRPr="001D4FEF" w:rsidRDefault="002E3630" w:rsidP="002E3630">
            <w:pPr>
              <w:pStyle w:val="Corpodetexto1"/>
              <w:rPr>
                <w:rFonts w:ascii="Calibri" w:hAnsi="Calibri"/>
                <w:sz w:val="22"/>
                <w:lang w:val="pt-BR"/>
              </w:rPr>
            </w:pPr>
          </w:p>
        </w:tc>
        <w:tc>
          <w:tcPr>
            <w:tcW w:w="2358" w:type="dxa"/>
            <w:tcBorders>
              <w:bottom w:val="single" w:sz="12" w:space="0" w:color="000000"/>
            </w:tcBorders>
          </w:tcPr>
          <w:p w:rsidR="002E3630" w:rsidRPr="001D4FEF" w:rsidRDefault="002E3630" w:rsidP="002E3630">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rsidR="002E3630" w:rsidRPr="001D4FEF" w:rsidRDefault="002E3630" w:rsidP="002E3630">
            <w:pPr>
              <w:pStyle w:val="Corpodetexto1"/>
              <w:jc w:val="center"/>
              <w:rPr>
                <w:rFonts w:ascii="Calibri" w:hAnsi="Calibri"/>
                <w:sz w:val="22"/>
                <w:lang w:val="pt-BR"/>
              </w:rPr>
            </w:pPr>
            <w:r w:rsidRPr="001D4FEF">
              <w:rPr>
                <w:rFonts w:ascii="Calibri" w:hAnsi="Calibri"/>
                <w:sz w:val="22"/>
                <w:lang w:val="pt-BR"/>
              </w:rPr>
              <w:t>Vendedor</w:t>
            </w:r>
          </w:p>
        </w:tc>
      </w:tr>
      <w:tr w:rsidR="002E3630" w:rsidRPr="001D4FEF">
        <w:trPr>
          <w:jc w:val="center"/>
        </w:trPr>
        <w:tc>
          <w:tcPr>
            <w:tcW w:w="3060" w:type="dxa"/>
            <w:tcBorders>
              <w:top w:val="nil"/>
            </w:tcBorders>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rsidR="002E3630" w:rsidRPr="001D4FEF" w:rsidRDefault="002E3630" w:rsidP="002E3630">
            <w:pPr>
              <w:jc w:val="center"/>
              <w:rPr>
                <w:rFonts w:ascii="Calibri" w:hAnsi="Calibri"/>
                <w:sz w:val="22"/>
              </w:rPr>
            </w:pPr>
            <w:r>
              <w:rPr>
                <w:rFonts w:ascii="Calibri" w:hAnsi="Calibri"/>
                <w:sz w:val="22"/>
                <w:lang w:val="pt-BR"/>
              </w:rPr>
              <w:t>Não possui</w:t>
            </w:r>
          </w:p>
        </w:tc>
        <w:tc>
          <w:tcPr>
            <w:tcW w:w="3150" w:type="dxa"/>
            <w:tcBorders>
              <w:top w:val="nil"/>
            </w:tcBorders>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Projeto de Teste</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Excel</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rsidR="002E3630" w:rsidRPr="001D4FEF" w:rsidRDefault="002E3630" w:rsidP="002E3630">
            <w:pPr>
              <w:pStyle w:val="Corpodetexto1"/>
              <w:jc w:val="center"/>
              <w:rPr>
                <w:rFonts w:ascii="Calibri" w:hAnsi="Calibri"/>
                <w:sz w:val="22"/>
                <w:lang w:val="pt-BR"/>
              </w:rPr>
            </w:pPr>
            <w:proofErr w:type="spellStart"/>
            <w:r>
              <w:rPr>
                <w:rFonts w:ascii="Calibri" w:hAnsi="Calibri"/>
                <w:sz w:val="22"/>
              </w:rPr>
              <w:t>GitHub</w:t>
            </w:r>
            <w:proofErr w:type="spellEnd"/>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8B4EB7">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Servidor WEB</w:t>
            </w:r>
          </w:p>
        </w:tc>
        <w:tc>
          <w:tcPr>
            <w:tcW w:w="2358"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rsidTr="00562868">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Browser</w:t>
            </w:r>
          </w:p>
        </w:tc>
        <w:tc>
          <w:tcPr>
            <w:tcW w:w="2358" w:type="dxa"/>
          </w:tcPr>
          <w:p w:rsidR="002E3630" w:rsidRPr="001D4FEF" w:rsidRDefault="002E3630" w:rsidP="002E3630">
            <w:pPr>
              <w:pStyle w:val="Corpodetexto"/>
              <w:ind w:left="0"/>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r w:rsidR="002E3630" w:rsidRPr="001D4FEF">
        <w:trPr>
          <w:jc w:val="center"/>
        </w:trPr>
        <w:tc>
          <w:tcPr>
            <w:tcW w:w="3060" w:type="dxa"/>
          </w:tcPr>
          <w:p w:rsidR="002E3630" w:rsidRPr="001D4FEF" w:rsidRDefault="002E3630" w:rsidP="002E3630">
            <w:pPr>
              <w:pStyle w:val="Corpodetexto1"/>
              <w:rPr>
                <w:rFonts w:ascii="Calibri" w:hAnsi="Calibri"/>
                <w:sz w:val="22"/>
                <w:lang w:val="pt-BR"/>
              </w:rPr>
            </w:pPr>
            <w:r w:rsidRPr="001D4FEF">
              <w:rPr>
                <w:rFonts w:ascii="Calibri" w:hAnsi="Calibri"/>
                <w:sz w:val="22"/>
                <w:lang w:val="pt-BR"/>
              </w:rPr>
              <w:t>Desenvolvimento</w:t>
            </w:r>
          </w:p>
        </w:tc>
        <w:tc>
          <w:tcPr>
            <w:tcW w:w="2358" w:type="dxa"/>
          </w:tcPr>
          <w:p w:rsidR="002E3630" w:rsidRPr="001D4FEF" w:rsidRDefault="002E3630" w:rsidP="002E3630">
            <w:pPr>
              <w:pStyle w:val="Corpodetexto"/>
              <w:ind w:left="0"/>
              <w:jc w:val="center"/>
              <w:rPr>
                <w:rFonts w:ascii="Calibri" w:hAnsi="Calibri"/>
                <w:sz w:val="22"/>
                <w:lang w:val="pt-BR"/>
              </w:rPr>
            </w:pPr>
            <w:r>
              <w:rPr>
                <w:rFonts w:ascii="Calibri" w:hAnsi="Calibri"/>
                <w:sz w:val="22"/>
                <w:lang w:val="pt-BR"/>
              </w:rPr>
              <w:t>Não possui</w:t>
            </w:r>
          </w:p>
        </w:tc>
        <w:tc>
          <w:tcPr>
            <w:tcW w:w="3150" w:type="dxa"/>
          </w:tcPr>
          <w:p w:rsidR="002E3630" w:rsidRPr="001D4FEF" w:rsidRDefault="002E3630" w:rsidP="002E3630">
            <w:pPr>
              <w:pStyle w:val="Corpodetexto1"/>
              <w:jc w:val="center"/>
              <w:rPr>
                <w:rFonts w:ascii="Calibri" w:hAnsi="Calibri"/>
                <w:sz w:val="22"/>
                <w:lang w:val="pt-BR"/>
              </w:rPr>
            </w:pPr>
            <w:r>
              <w:rPr>
                <w:rFonts w:ascii="Calibri" w:hAnsi="Calibri"/>
                <w:sz w:val="22"/>
                <w:lang w:val="pt-BR"/>
              </w:rPr>
              <w:t>Não possui</w:t>
            </w:r>
          </w:p>
        </w:tc>
      </w:tr>
    </w:tbl>
    <w:p w:rsidR="001173B8" w:rsidRPr="001D4FEF" w:rsidRDefault="001173B8" w:rsidP="008B4EB7">
      <w:pPr>
        <w:pStyle w:val="Ttulo2"/>
        <w:spacing w:before="360"/>
        <w:rPr>
          <w:rFonts w:ascii="Calibri" w:hAnsi="Calibri"/>
          <w:sz w:val="22"/>
          <w:lang w:val="pt-BR"/>
        </w:rPr>
      </w:pPr>
      <w:bookmarkStart w:id="66" w:name="_Toc78907502"/>
      <w:bookmarkEnd w:id="62"/>
      <w:bookmarkEnd w:id="63"/>
      <w:bookmarkEnd w:id="64"/>
      <w:bookmarkEnd w:id="65"/>
      <w:r w:rsidRPr="001D4FEF">
        <w:rPr>
          <w:rFonts w:ascii="Calibri" w:hAnsi="Calibri"/>
          <w:sz w:val="26"/>
          <w:lang w:val="pt-BR"/>
        </w:rPr>
        <w:t xml:space="preserve"> </w:t>
      </w:r>
      <w:bookmarkStart w:id="67" w:name="_Toc242451465"/>
      <w:r w:rsidR="008B4EB7" w:rsidRPr="001D4FEF">
        <w:rPr>
          <w:rFonts w:ascii="Calibri" w:hAnsi="Calibri"/>
          <w:sz w:val="22"/>
          <w:lang w:val="pt-BR"/>
        </w:rPr>
        <w:t>Riscos</w:t>
      </w:r>
      <w:bookmarkEnd w:id="67"/>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rsidTr="00F4479D">
        <w:tc>
          <w:tcPr>
            <w:tcW w:w="2031" w:type="dxa"/>
            <w:tcBorders>
              <w:bottom w:val="single" w:sz="12" w:space="0" w:color="000000"/>
            </w:tcBorders>
          </w:tcPr>
          <w:p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1D4FEF" w:rsidTr="00F4479D">
        <w:tc>
          <w:tcPr>
            <w:tcW w:w="2031" w:type="dxa"/>
            <w:tcBorders>
              <w:top w:val="nil"/>
            </w:tcBorders>
          </w:tcPr>
          <w:p w:rsidR="0010379D" w:rsidRPr="001D4FEF" w:rsidRDefault="00097434" w:rsidP="008B4EB7">
            <w:pPr>
              <w:pStyle w:val="Corpodetexto1"/>
              <w:rPr>
                <w:rFonts w:ascii="Calibri" w:hAnsi="Calibri"/>
                <w:sz w:val="22"/>
                <w:lang w:val="pt-BR"/>
              </w:rPr>
            </w:pPr>
            <w:r>
              <w:rPr>
                <w:rFonts w:ascii="Calibri" w:hAnsi="Calibri"/>
                <w:sz w:val="22"/>
                <w:lang w:val="pt-BR"/>
              </w:rPr>
              <w:t>Falha na conexão</w:t>
            </w:r>
          </w:p>
        </w:tc>
        <w:tc>
          <w:tcPr>
            <w:tcW w:w="2387"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Contrato com 2 empresas diferentes.</w:t>
            </w:r>
          </w:p>
        </w:tc>
        <w:tc>
          <w:tcPr>
            <w:tcW w:w="4683"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 xml:space="preserve">Novo contrato em caráter emergencial. </w:t>
            </w:r>
          </w:p>
        </w:tc>
      </w:tr>
      <w:tr w:rsidR="0010379D" w:rsidRPr="001D4FEF" w:rsidTr="00F4479D">
        <w:tc>
          <w:tcPr>
            <w:tcW w:w="2031" w:type="dxa"/>
            <w:tcBorders>
              <w:top w:val="nil"/>
            </w:tcBorders>
          </w:tcPr>
          <w:p w:rsidR="0010379D" w:rsidRPr="001D4FEF" w:rsidRDefault="00097434" w:rsidP="008B4EB7">
            <w:pPr>
              <w:pStyle w:val="Corpodetexto1"/>
              <w:rPr>
                <w:rFonts w:ascii="Calibri" w:hAnsi="Calibri"/>
                <w:sz w:val="22"/>
                <w:lang w:val="pt-BR"/>
              </w:rPr>
            </w:pPr>
            <w:r>
              <w:rPr>
                <w:rFonts w:ascii="Calibri" w:hAnsi="Calibri"/>
                <w:sz w:val="22"/>
                <w:lang w:val="pt-BR"/>
              </w:rPr>
              <w:t>Falha com banco de dados</w:t>
            </w:r>
          </w:p>
        </w:tc>
        <w:tc>
          <w:tcPr>
            <w:tcW w:w="2387" w:type="dxa"/>
            <w:tcBorders>
              <w:top w:val="nil"/>
            </w:tcBorders>
          </w:tcPr>
          <w:p w:rsidR="0010379D" w:rsidRPr="001D4FEF" w:rsidRDefault="00097434" w:rsidP="00097434">
            <w:pPr>
              <w:rPr>
                <w:rFonts w:ascii="Calibri" w:hAnsi="Calibri"/>
                <w:sz w:val="22"/>
                <w:lang w:val="pt-BR"/>
              </w:rPr>
            </w:pPr>
            <w:r>
              <w:rPr>
                <w:rFonts w:ascii="Calibri" w:hAnsi="Calibri"/>
                <w:sz w:val="22"/>
                <w:lang w:val="pt-BR"/>
              </w:rPr>
              <w:t>B</w:t>
            </w:r>
            <w:r w:rsidRPr="00097434">
              <w:rPr>
                <w:rFonts w:ascii="Calibri" w:hAnsi="Calibri"/>
                <w:sz w:val="22"/>
                <w:lang w:val="pt-BR"/>
              </w:rPr>
              <w:t>ackup</w:t>
            </w:r>
          </w:p>
        </w:tc>
        <w:tc>
          <w:tcPr>
            <w:tcW w:w="4683" w:type="dxa"/>
            <w:tcBorders>
              <w:top w:val="nil"/>
            </w:tcBorders>
          </w:tcPr>
          <w:p w:rsidR="0010379D" w:rsidRPr="001D4FEF" w:rsidRDefault="00097434" w:rsidP="0010379D">
            <w:pPr>
              <w:rPr>
                <w:rFonts w:ascii="Calibri" w:hAnsi="Calibri"/>
                <w:sz w:val="22"/>
                <w:lang w:val="pt-BR"/>
              </w:rPr>
            </w:pPr>
            <w:r>
              <w:rPr>
                <w:rFonts w:ascii="Calibri" w:hAnsi="Calibri"/>
                <w:sz w:val="22"/>
                <w:lang w:val="pt-BR"/>
              </w:rPr>
              <w:t xml:space="preserve">Migração e interligação. </w:t>
            </w: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0B3506">
            <w:pPr>
              <w:rPr>
                <w:rFonts w:ascii="Calibri" w:hAnsi="Calibri"/>
                <w:sz w:val="22"/>
                <w:lang w:val="pt-BR"/>
              </w:rPr>
            </w:pPr>
          </w:p>
        </w:tc>
        <w:tc>
          <w:tcPr>
            <w:tcW w:w="4683" w:type="dxa"/>
            <w:tcBorders>
              <w:top w:val="nil"/>
            </w:tcBorders>
          </w:tcPr>
          <w:p w:rsidR="0010379D" w:rsidRPr="001D4FEF" w:rsidRDefault="0010379D" w:rsidP="000B3506">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227DBD">
            <w:pPr>
              <w:pStyle w:val="Corpodetexto1"/>
              <w:rPr>
                <w:rFonts w:ascii="Calibri" w:hAnsi="Calibri"/>
                <w:sz w:val="22"/>
                <w:lang w:val="pt-BR"/>
              </w:rPr>
            </w:pPr>
          </w:p>
        </w:tc>
        <w:tc>
          <w:tcPr>
            <w:tcW w:w="2387" w:type="dxa"/>
            <w:tcBorders>
              <w:top w:val="nil"/>
            </w:tcBorders>
          </w:tcPr>
          <w:p w:rsidR="0010379D" w:rsidRPr="001D4FEF" w:rsidRDefault="0010379D" w:rsidP="000B3506">
            <w:pPr>
              <w:rPr>
                <w:rFonts w:ascii="Calibri" w:hAnsi="Calibri"/>
                <w:sz w:val="22"/>
                <w:lang w:val="pt-BR"/>
              </w:rPr>
            </w:pPr>
          </w:p>
        </w:tc>
        <w:tc>
          <w:tcPr>
            <w:tcW w:w="4683" w:type="dxa"/>
            <w:tcBorders>
              <w:top w:val="nil"/>
            </w:tcBorders>
          </w:tcPr>
          <w:p w:rsidR="000B3506" w:rsidRPr="001D4FEF" w:rsidRDefault="000B3506" w:rsidP="00B20DA1">
            <w:pPr>
              <w:rPr>
                <w:rFonts w:ascii="Calibri" w:hAnsi="Calibri"/>
                <w:sz w:val="22"/>
                <w:lang w:val="pt-BR"/>
              </w:rPr>
            </w:pPr>
          </w:p>
        </w:tc>
      </w:tr>
      <w:tr w:rsidR="0010379D" w:rsidRPr="001D4FEF" w:rsidTr="00F4479D">
        <w:tc>
          <w:tcPr>
            <w:tcW w:w="2031" w:type="dxa"/>
            <w:tcBorders>
              <w:top w:val="nil"/>
            </w:tcBorders>
          </w:tcPr>
          <w:p w:rsidR="0010379D" w:rsidRPr="001D4FEF" w:rsidRDefault="0010379D" w:rsidP="008B4EB7">
            <w:pPr>
              <w:pStyle w:val="Corpodetexto1"/>
              <w:rPr>
                <w:rFonts w:ascii="Calibri" w:hAnsi="Calibri"/>
                <w:sz w:val="22"/>
                <w:lang w:val="pt-BR"/>
              </w:rPr>
            </w:pPr>
          </w:p>
        </w:tc>
        <w:tc>
          <w:tcPr>
            <w:tcW w:w="2387" w:type="dxa"/>
            <w:tcBorders>
              <w:top w:val="nil"/>
            </w:tcBorders>
          </w:tcPr>
          <w:p w:rsidR="0010379D" w:rsidRPr="001D4FEF" w:rsidRDefault="0010379D" w:rsidP="001B0575">
            <w:pPr>
              <w:rPr>
                <w:rFonts w:ascii="Calibri" w:hAnsi="Calibri"/>
                <w:sz w:val="22"/>
                <w:lang w:val="pt-BR"/>
              </w:rPr>
            </w:pPr>
          </w:p>
        </w:tc>
        <w:tc>
          <w:tcPr>
            <w:tcW w:w="4683" w:type="dxa"/>
            <w:tcBorders>
              <w:top w:val="nil"/>
            </w:tcBorders>
          </w:tcPr>
          <w:p w:rsidR="0010379D" w:rsidRPr="001D4FEF" w:rsidRDefault="0010379D" w:rsidP="001B0575">
            <w:pPr>
              <w:rPr>
                <w:rFonts w:ascii="Calibri" w:hAnsi="Calibri"/>
                <w:sz w:val="22"/>
                <w:lang w:val="pt-BR"/>
              </w:rPr>
            </w:pPr>
          </w:p>
        </w:tc>
      </w:tr>
    </w:tbl>
    <w:p w:rsidR="008B4EB7" w:rsidRPr="001D4FEF" w:rsidRDefault="008B4EB7" w:rsidP="008B4EB7">
      <w:pPr>
        <w:rPr>
          <w:lang w:val="pt-BR"/>
        </w:rPr>
      </w:pPr>
    </w:p>
    <w:p w:rsidR="008D289F" w:rsidRPr="001D4FEF" w:rsidRDefault="008D289F" w:rsidP="008B4EB7">
      <w:pPr>
        <w:rPr>
          <w:lang w:val="pt-BR"/>
        </w:rPr>
      </w:pPr>
    </w:p>
    <w:p w:rsidR="00562868" w:rsidRPr="001D4FEF" w:rsidRDefault="00562868">
      <w:pPr>
        <w:widowControl/>
        <w:spacing w:line="240" w:lineRule="auto"/>
        <w:rPr>
          <w:lang w:val="pt-BR"/>
        </w:rPr>
      </w:pPr>
      <w:r w:rsidRPr="001D4FEF">
        <w:rPr>
          <w:lang w:val="pt-BR"/>
        </w:rPr>
        <w:br w:type="page"/>
      </w:r>
    </w:p>
    <w:p w:rsidR="002732DA" w:rsidRPr="001D4FEF" w:rsidRDefault="002732DA" w:rsidP="008B4EB7">
      <w:pPr>
        <w:rPr>
          <w:lang w:val="pt-BR"/>
        </w:rPr>
      </w:pPr>
    </w:p>
    <w:p w:rsidR="008D289F" w:rsidRPr="001D4FEF" w:rsidRDefault="008D289F" w:rsidP="008D289F">
      <w:pPr>
        <w:pStyle w:val="Ttulo1"/>
        <w:rPr>
          <w:rFonts w:ascii="Calibri" w:hAnsi="Calibri"/>
          <w:sz w:val="26"/>
          <w:lang w:val="pt-BR"/>
        </w:rPr>
      </w:pPr>
      <w:bookmarkStart w:id="68" w:name="_Toc242451466"/>
      <w:r w:rsidRPr="001D4FEF">
        <w:rPr>
          <w:rFonts w:ascii="Calibri" w:hAnsi="Calibri"/>
          <w:sz w:val="26"/>
          <w:lang w:val="pt-BR"/>
        </w:rPr>
        <w:t>Requisitos de suspensão e retomada</w:t>
      </w:r>
      <w:bookmarkEnd w:id="68"/>
    </w:p>
    <w:p w:rsidR="008D289F" w:rsidRDefault="008D289F" w:rsidP="008B4EB7">
      <w:pPr>
        <w:rPr>
          <w:lang w:val="pt-BR"/>
        </w:rPr>
      </w:pPr>
    </w:p>
    <w:p w:rsidR="00B4741B" w:rsidRPr="00B4741B" w:rsidRDefault="00B4741B" w:rsidP="00B4741B">
      <w:pPr>
        <w:pStyle w:val="PargrafodaLista"/>
        <w:numPr>
          <w:ilvl w:val="0"/>
          <w:numId w:val="40"/>
        </w:numPr>
        <w:rPr>
          <w:sz w:val="22"/>
          <w:szCs w:val="22"/>
          <w:lang w:val="pt-BR"/>
        </w:rPr>
      </w:pPr>
      <w:r w:rsidRPr="00B4741B">
        <w:rPr>
          <w:sz w:val="22"/>
          <w:szCs w:val="22"/>
          <w:lang w:val="pt-BR"/>
        </w:rPr>
        <w:t>Suspensão:</w:t>
      </w:r>
    </w:p>
    <w:p w:rsidR="00B4741B" w:rsidRPr="00B4741B" w:rsidRDefault="00B4741B" w:rsidP="00B4741B">
      <w:pPr>
        <w:pStyle w:val="PargrafodaLista"/>
        <w:rPr>
          <w:sz w:val="22"/>
          <w:szCs w:val="22"/>
          <w:lang w:val="pt-BR"/>
        </w:rPr>
      </w:pPr>
    </w:p>
    <w:p w:rsidR="00B4741B" w:rsidRPr="00B4741B" w:rsidRDefault="00B4741B" w:rsidP="00B4741B">
      <w:pPr>
        <w:pStyle w:val="PargrafodaLista"/>
        <w:numPr>
          <w:ilvl w:val="0"/>
          <w:numId w:val="41"/>
        </w:numPr>
        <w:rPr>
          <w:sz w:val="22"/>
          <w:szCs w:val="22"/>
          <w:lang w:val="pt-BR"/>
        </w:rPr>
      </w:pPr>
      <w:r w:rsidRPr="00B4741B">
        <w:rPr>
          <w:sz w:val="22"/>
          <w:szCs w:val="22"/>
          <w:lang w:val="pt-BR"/>
        </w:rPr>
        <w:t>Em caso de falta de luz</w:t>
      </w:r>
    </w:p>
    <w:p w:rsidR="00B4741B" w:rsidRPr="00B4741B" w:rsidRDefault="00B4741B" w:rsidP="00B4741B">
      <w:pPr>
        <w:pStyle w:val="PargrafodaLista"/>
        <w:numPr>
          <w:ilvl w:val="0"/>
          <w:numId w:val="41"/>
        </w:numPr>
        <w:rPr>
          <w:sz w:val="22"/>
          <w:szCs w:val="22"/>
          <w:lang w:val="pt-BR"/>
        </w:rPr>
      </w:pPr>
      <w:r w:rsidRPr="00B4741B">
        <w:rPr>
          <w:sz w:val="22"/>
          <w:szCs w:val="22"/>
          <w:lang w:val="pt-BR"/>
        </w:rPr>
        <w:t>Problema com hardware</w:t>
      </w:r>
    </w:p>
    <w:p w:rsidR="00B4741B" w:rsidRDefault="00B4741B" w:rsidP="00B4741B">
      <w:pPr>
        <w:pStyle w:val="PargrafodaLista"/>
        <w:numPr>
          <w:ilvl w:val="0"/>
          <w:numId w:val="41"/>
        </w:numPr>
        <w:rPr>
          <w:sz w:val="22"/>
          <w:szCs w:val="22"/>
          <w:lang w:val="pt-BR"/>
        </w:rPr>
      </w:pPr>
      <w:r>
        <w:rPr>
          <w:sz w:val="22"/>
          <w:szCs w:val="22"/>
          <w:lang w:val="pt-BR"/>
        </w:rPr>
        <w:t>Falha com banco de dados</w:t>
      </w:r>
    </w:p>
    <w:p w:rsidR="00B4741B" w:rsidRDefault="00B4741B" w:rsidP="00B4741B">
      <w:pPr>
        <w:rPr>
          <w:sz w:val="22"/>
          <w:szCs w:val="22"/>
          <w:lang w:val="pt-BR"/>
        </w:rPr>
      </w:pPr>
    </w:p>
    <w:p w:rsidR="00B4741B" w:rsidRPr="00B4741B" w:rsidRDefault="00B4741B" w:rsidP="00B4741B">
      <w:pPr>
        <w:rPr>
          <w:sz w:val="22"/>
          <w:szCs w:val="22"/>
          <w:lang w:val="pt-BR"/>
        </w:rPr>
      </w:pPr>
    </w:p>
    <w:p w:rsidR="00B4741B" w:rsidRDefault="00B4741B" w:rsidP="00B4741B">
      <w:pPr>
        <w:pStyle w:val="PargrafodaLista"/>
        <w:numPr>
          <w:ilvl w:val="0"/>
          <w:numId w:val="40"/>
        </w:numPr>
        <w:rPr>
          <w:sz w:val="22"/>
          <w:szCs w:val="22"/>
          <w:lang w:val="pt-BR"/>
        </w:rPr>
      </w:pPr>
      <w:r>
        <w:rPr>
          <w:sz w:val="22"/>
          <w:szCs w:val="22"/>
          <w:lang w:val="pt-BR"/>
        </w:rPr>
        <w:t>Retomada:</w:t>
      </w:r>
    </w:p>
    <w:p w:rsidR="00B4741B" w:rsidRPr="00B4741B" w:rsidRDefault="00B4741B" w:rsidP="00B4741B">
      <w:pPr>
        <w:pStyle w:val="PargrafodaLista"/>
        <w:rPr>
          <w:sz w:val="22"/>
          <w:szCs w:val="22"/>
          <w:lang w:val="pt-BR"/>
        </w:rPr>
      </w:pPr>
    </w:p>
    <w:p w:rsidR="00B4741B" w:rsidRDefault="00B4741B" w:rsidP="00B4741B">
      <w:pPr>
        <w:pStyle w:val="PargrafodaLista"/>
        <w:widowControl/>
        <w:numPr>
          <w:ilvl w:val="0"/>
          <w:numId w:val="42"/>
        </w:numPr>
        <w:spacing w:line="240" w:lineRule="auto"/>
        <w:rPr>
          <w:sz w:val="22"/>
          <w:szCs w:val="22"/>
          <w:lang w:val="pt-BR"/>
        </w:rPr>
      </w:pPr>
      <w:r>
        <w:rPr>
          <w:sz w:val="22"/>
          <w:szCs w:val="22"/>
          <w:lang w:val="pt-BR"/>
        </w:rPr>
        <w:t>Salvar</w:t>
      </w:r>
      <w:r w:rsidR="00FE2F8F">
        <w:rPr>
          <w:sz w:val="22"/>
          <w:szCs w:val="22"/>
          <w:lang w:val="pt-BR"/>
        </w:rPr>
        <w:t xml:space="preserve"> as últimas alterações na aplicação</w:t>
      </w:r>
    </w:p>
    <w:p w:rsidR="00FE2F8F" w:rsidRPr="00B4741B" w:rsidRDefault="00FE2F8F" w:rsidP="00B4741B">
      <w:pPr>
        <w:pStyle w:val="PargrafodaLista"/>
        <w:widowControl/>
        <w:numPr>
          <w:ilvl w:val="0"/>
          <w:numId w:val="42"/>
        </w:numPr>
        <w:spacing w:line="240" w:lineRule="auto"/>
        <w:rPr>
          <w:sz w:val="22"/>
          <w:szCs w:val="22"/>
          <w:lang w:val="pt-BR"/>
        </w:rPr>
      </w:pPr>
      <w:r>
        <w:rPr>
          <w:sz w:val="22"/>
          <w:szCs w:val="22"/>
          <w:lang w:val="pt-BR"/>
        </w:rPr>
        <w:t>Salvar relatórios dos últimos teste.</w:t>
      </w:r>
    </w:p>
    <w:p w:rsidR="00562868" w:rsidRPr="001D4FEF" w:rsidRDefault="00562868" w:rsidP="008B4EB7">
      <w:pPr>
        <w:rPr>
          <w:lang w:val="pt-BR"/>
        </w:rPr>
      </w:pPr>
    </w:p>
    <w:p w:rsidR="008B4EB7" w:rsidRPr="001D4FEF" w:rsidRDefault="00562868" w:rsidP="009960B3">
      <w:pPr>
        <w:pStyle w:val="Ttulo1"/>
        <w:rPr>
          <w:rFonts w:ascii="Calibri" w:hAnsi="Calibri"/>
          <w:sz w:val="26"/>
          <w:lang w:val="pt-BR"/>
        </w:rPr>
      </w:pPr>
      <w:bookmarkStart w:id="69" w:name="_Toc242451467"/>
      <w:r w:rsidRPr="001D4FEF">
        <w:rPr>
          <w:rFonts w:ascii="Calibri" w:hAnsi="Calibri"/>
          <w:sz w:val="26"/>
          <w:lang w:val="pt-BR"/>
        </w:rPr>
        <w:t>Matriz de rastreabilidade</w:t>
      </w:r>
      <w:bookmarkEnd w:id="69"/>
    </w:p>
    <w:p w:rsidR="00FE2F8F" w:rsidRDefault="00FE2F8F" w:rsidP="00FE2F8F">
      <w:pPr>
        <w:rPr>
          <w:rFonts w:ascii="Calibri" w:hAnsi="Calibri"/>
          <w:b/>
          <w:sz w:val="26"/>
          <w:lang w:val="pt-BR"/>
        </w:rPr>
      </w:pPr>
    </w:p>
    <w:p w:rsidR="00562868" w:rsidRPr="00FE2F8F" w:rsidRDefault="00FE2F8F" w:rsidP="00FE2F8F">
      <w:pPr>
        <w:rPr>
          <w:lang w:val="pt-BR"/>
        </w:rPr>
      </w:pPr>
      <w:r w:rsidRPr="00FE2F8F">
        <w:rPr>
          <w:rFonts w:ascii="Calibri" w:hAnsi="Calibri"/>
          <w:sz w:val="26"/>
          <w:lang w:val="pt-BR"/>
        </w:rPr>
        <w:t>Para</w:t>
      </w:r>
      <w:r>
        <w:rPr>
          <w:rFonts w:ascii="Calibri" w:hAnsi="Calibri"/>
          <w:sz w:val="26"/>
          <w:lang w:val="pt-BR"/>
        </w:rPr>
        <w:t xml:space="preserve"> todos os teste é necessário estar autenti</w:t>
      </w:r>
      <w:r w:rsidRPr="00FE2F8F">
        <w:rPr>
          <w:rFonts w:ascii="Calibri" w:hAnsi="Calibri"/>
          <w:sz w:val="26"/>
          <w:lang w:val="pt-BR"/>
        </w:rPr>
        <w:t xml:space="preserve">cado na aplicação. </w:t>
      </w:r>
      <w:r w:rsidR="00562868" w:rsidRPr="001D4FEF">
        <w:br w:type="page"/>
      </w:r>
    </w:p>
    <w:p w:rsidR="00FE2F8F" w:rsidRPr="001D4FEF" w:rsidRDefault="00FE2F8F">
      <w:pPr>
        <w:widowControl/>
        <w:spacing w:line="240" w:lineRule="auto"/>
      </w:pPr>
    </w:p>
    <w:p w:rsidR="0081191E" w:rsidRPr="001D4FEF" w:rsidRDefault="0081191E" w:rsidP="0081191E">
      <w:pPr>
        <w:pStyle w:val="Ttulo1"/>
        <w:rPr>
          <w:rFonts w:ascii="Calibri" w:hAnsi="Calibri"/>
          <w:sz w:val="26"/>
          <w:lang w:val="pt-BR"/>
        </w:rPr>
      </w:pPr>
      <w:bookmarkStart w:id="70" w:name="_Toc242451468"/>
      <w:r w:rsidRPr="001D4FEF">
        <w:rPr>
          <w:rFonts w:ascii="Calibri" w:hAnsi="Calibri"/>
          <w:sz w:val="26"/>
          <w:lang w:val="pt-BR"/>
        </w:rPr>
        <w:t>Responsabilidades</w:t>
      </w:r>
      <w:bookmarkEnd w:id="70"/>
    </w:p>
    <w:p w:rsidR="009960B3" w:rsidRPr="001D4FEF" w:rsidRDefault="009960B3" w:rsidP="008B4EB7">
      <w:pPr>
        <w:rPr>
          <w:lang w:val="pt-BR"/>
        </w:rPr>
      </w:pPr>
    </w:p>
    <w:tbl>
      <w:tblPr>
        <w:tblW w:w="0" w:type="auto"/>
        <w:jc w:val="center"/>
        <w:tblLayout w:type="fixed"/>
        <w:tblLook w:val="0000" w:firstRow="0" w:lastRow="0" w:firstColumn="0" w:lastColumn="0" w:noHBand="0" w:noVBand="0"/>
      </w:tblPr>
      <w:tblGrid>
        <w:gridCol w:w="2448"/>
        <w:gridCol w:w="2700"/>
        <w:gridCol w:w="4140"/>
      </w:tblGrid>
      <w:tr w:rsidR="00C167D2" w:rsidTr="00FE2F8F">
        <w:trPr>
          <w:cantSplit/>
          <w:jc w:val="center"/>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Recursos Humanos</w:t>
            </w:r>
          </w:p>
        </w:tc>
      </w:tr>
      <w:tr w:rsidR="00C167D2" w:rsidTr="00FE2F8F">
        <w:trPr>
          <w:cantSplit/>
          <w:jc w:val="center"/>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Trabalhador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Recursos Mínimos Recomendados</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C167D2" w:rsidRDefault="00C167D2" w:rsidP="00FE2F8F">
            <w:pPr>
              <w:pStyle w:val="Corpodetexto20"/>
              <w:jc w:val="center"/>
              <w:rPr>
                <w:sz w:val="22"/>
                <w:lang w:val="pt-BR"/>
              </w:rPr>
            </w:pPr>
            <w:r>
              <w:rPr>
                <w:sz w:val="22"/>
                <w:lang w:val="pt-BR"/>
              </w:rPr>
              <w:t>Responsabilidades Específicas ou Comentários</w:t>
            </w:r>
          </w:p>
        </w:tc>
      </w:tr>
      <w:tr w:rsidR="00C167D2" w:rsidTr="00FE2F8F">
        <w:trPr>
          <w:cantSplit/>
          <w:jc w:val="center"/>
        </w:trPr>
        <w:tc>
          <w:tcPr>
            <w:tcW w:w="2448" w:type="dxa"/>
            <w:tcBorders>
              <w:top w:val="single" w:sz="6" w:space="0" w:color="auto"/>
              <w:left w:val="single" w:sz="6" w:space="0" w:color="auto"/>
              <w:bottom w:val="single" w:sz="6" w:space="0" w:color="auto"/>
              <w:right w:val="single" w:sz="6" w:space="0" w:color="auto"/>
            </w:tcBorders>
          </w:tcPr>
          <w:p w:rsidR="00C167D2" w:rsidRDefault="00E433F1" w:rsidP="00FE2F8F">
            <w:pPr>
              <w:pStyle w:val="Corpodetexto20"/>
              <w:rPr>
                <w:sz w:val="22"/>
                <w:lang w:val="pt-BR"/>
              </w:rPr>
            </w:pPr>
            <w:r>
              <w:rPr>
                <w:sz w:val="22"/>
                <w:lang w:val="pt-BR"/>
              </w:rPr>
              <w:t>Gerente de Teste</w:t>
            </w:r>
          </w:p>
          <w:p w:rsidR="00E433F1" w:rsidRDefault="00E433F1" w:rsidP="00FE2F8F">
            <w:pPr>
              <w:pStyle w:val="Corpodetexto20"/>
              <w:rPr>
                <w:sz w:val="22"/>
                <w:lang w:val="pt-BR"/>
              </w:rPr>
            </w:pPr>
          </w:p>
          <w:p w:rsidR="00C167D2" w:rsidRDefault="00C167D2" w:rsidP="00FE2F8F">
            <w:pPr>
              <w:pStyle w:val="Corpodetexto20"/>
              <w:rPr>
                <w:sz w:val="22"/>
                <w:lang w:val="pt-BR"/>
              </w:rPr>
            </w:pPr>
            <w:r>
              <w:rPr>
                <w:sz w:val="22"/>
                <w:lang w:val="pt-BR"/>
              </w:rPr>
              <w:t>Gerente do Projeto de Teste</w:t>
            </w:r>
          </w:p>
          <w:p w:rsidR="00C167D2" w:rsidRDefault="00C167D2" w:rsidP="00C167D2">
            <w:pPr>
              <w:pStyle w:val="Corpodetexto20"/>
              <w:rPr>
                <w:sz w:val="22"/>
                <w:lang w:val="pt-BR"/>
              </w:rPr>
            </w:pPr>
            <w:r>
              <w:rPr>
                <w:sz w:val="22"/>
                <w:lang w:val="pt-BR"/>
              </w:rPr>
              <w:t>Analista de Teste</w:t>
            </w:r>
          </w:p>
          <w:p w:rsidR="00C167D2" w:rsidRDefault="00C167D2" w:rsidP="00FE2F8F">
            <w:pPr>
              <w:pStyle w:val="Corpodetexto20"/>
              <w:rPr>
                <w:sz w:val="22"/>
                <w:lang w:val="pt-BR"/>
              </w:rPr>
            </w:pPr>
          </w:p>
        </w:tc>
        <w:tc>
          <w:tcPr>
            <w:tcW w:w="270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Joanna </w:t>
            </w:r>
            <w:proofErr w:type="spellStart"/>
            <w:r>
              <w:rPr>
                <w:sz w:val="22"/>
                <w:lang w:val="pt-BR"/>
              </w:rPr>
              <w:t>Maressith</w:t>
            </w:r>
            <w:proofErr w:type="spellEnd"/>
          </w:p>
        </w:tc>
        <w:tc>
          <w:tcPr>
            <w:tcW w:w="414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Fornece </w:t>
            </w:r>
            <w:r w:rsidR="00E433F1">
              <w:rPr>
                <w:sz w:val="22"/>
                <w:lang w:val="pt-BR"/>
              </w:rPr>
              <w:t>suporte</w:t>
            </w:r>
            <w:r>
              <w:rPr>
                <w:sz w:val="22"/>
                <w:lang w:val="pt-BR"/>
              </w:rPr>
              <w:t xml:space="preserve"> gerencial. </w:t>
            </w:r>
          </w:p>
          <w:p w:rsidR="00E433F1" w:rsidRDefault="00E433F1" w:rsidP="00E433F1">
            <w:pPr>
              <w:pStyle w:val="Corpodetexto20"/>
              <w:rPr>
                <w:sz w:val="22"/>
                <w:lang w:val="pt-BR"/>
              </w:rPr>
            </w:pPr>
            <w:r>
              <w:rPr>
                <w:sz w:val="22"/>
                <w:lang w:val="pt-BR"/>
              </w:rPr>
              <w:t>Identifica, prioriza, e implementa os casos de teste.</w:t>
            </w:r>
          </w:p>
          <w:p w:rsidR="00C167D2" w:rsidRDefault="00C167D2" w:rsidP="00FE2F8F">
            <w:pPr>
              <w:pStyle w:val="Corpodetexto20"/>
              <w:rPr>
                <w:sz w:val="22"/>
                <w:lang w:val="pt-BR"/>
              </w:rPr>
            </w:pPr>
            <w:r>
              <w:rPr>
                <w:sz w:val="22"/>
                <w:lang w:val="pt-BR"/>
              </w:rPr>
              <w:t>Responsabilidades:</w:t>
            </w:r>
          </w:p>
          <w:p w:rsidR="00C167D2" w:rsidRDefault="00E433F1" w:rsidP="00E433F1">
            <w:pPr>
              <w:pStyle w:val="Corpodetexto20"/>
              <w:numPr>
                <w:ilvl w:val="0"/>
                <w:numId w:val="32"/>
              </w:numPr>
              <w:rPr>
                <w:sz w:val="22"/>
                <w:lang w:val="pt-BR"/>
              </w:rPr>
            </w:pPr>
            <w:r>
              <w:rPr>
                <w:sz w:val="22"/>
                <w:lang w:val="pt-BR"/>
              </w:rPr>
              <w:t>Provê</w:t>
            </w:r>
            <w:r w:rsidR="00C167D2">
              <w:rPr>
                <w:sz w:val="22"/>
                <w:lang w:val="pt-BR"/>
              </w:rPr>
              <w:t xml:space="preserve"> direcionamento técnico</w:t>
            </w:r>
          </w:p>
          <w:p w:rsidR="00C167D2" w:rsidRDefault="00E433F1" w:rsidP="00E433F1">
            <w:pPr>
              <w:pStyle w:val="Corpodetexto20"/>
              <w:numPr>
                <w:ilvl w:val="0"/>
                <w:numId w:val="32"/>
              </w:numPr>
              <w:rPr>
                <w:sz w:val="22"/>
                <w:lang w:val="pt-BR"/>
              </w:rPr>
            </w:pPr>
            <w:r>
              <w:rPr>
                <w:sz w:val="22"/>
                <w:lang w:val="pt-BR"/>
              </w:rPr>
              <w:t>Fornece</w:t>
            </w:r>
            <w:r w:rsidR="00C167D2">
              <w:rPr>
                <w:sz w:val="22"/>
                <w:lang w:val="pt-BR"/>
              </w:rPr>
              <w:t xml:space="preserve"> relatórios de gerenciamento</w:t>
            </w:r>
          </w:p>
          <w:p w:rsidR="00E433F1" w:rsidRDefault="00E433F1" w:rsidP="00E433F1">
            <w:pPr>
              <w:pStyle w:val="Corpodetexto20"/>
              <w:numPr>
                <w:ilvl w:val="0"/>
                <w:numId w:val="32"/>
              </w:numPr>
              <w:rPr>
                <w:sz w:val="22"/>
                <w:lang w:val="pt-BR"/>
              </w:rPr>
            </w:pPr>
            <w:r>
              <w:rPr>
                <w:sz w:val="22"/>
                <w:lang w:val="pt-BR"/>
              </w:rPr>
              <w:t>Gera o plano de teste</w:t>
            </w:r>
          </w:p>
          <w:p w:rsidR="00E433F1" w:rsidRDefault="00E433F1" w:rsidP="00E433F1">
            <w:pPr>
              <w:pStyle w:val="Corpodetexto20"/>
              <w:numPr>
                <w:ilvl w:val="0"/>
                <w:numId w:val="32"/>
              </w:numPr>
              <w:rPr>
                <w:sz w:val="22"/>
                <w:lang w:val="pt-BR"/>
              </w:rPr>
            </w:pPr>
            <w:r>
              <w:rPr>
                <w:sz w:val="22"/>
                <w:lang w:val="pt-BR"/>
              </w:rPr>
              <w:t>Cria o modelo de teste</w:t>
            </w:r>
          </w:p>
          <w:p w:rsidR="00E433F1" w:rsidRDefault="00E433F1" w:rsidP="00E433F1">
            <w:pPr>
              <w:pStyle w:val="Corpodetexto20"/>
              <w:numPr>
                <w:ilvl w:val="0"/>
                <w:numId w:val="32"/>
              </w:numPr>
              <w:rPr>
                <w:sz w:val="22"/>
                <w:lang w:val="pt-BR"/>
              </w:rPr>
            </w:pPr>
            <w:r>
              <w:rPr>
                <w:sz w:val="22"/>
                <w:lang w:val="pt-BR"/>
              </w:rPr>
              <w:t>Documentar solicitações de mudança</w:t>
            </w:r>
          </w:p>
        </w:tc>
      </w:tr>
      <w:tr w:rsidR="00C167D2" w:rsidTr="004101B8">
        <w:trPr>
          <w:cantSplit/>
          <w:jc w:val="center"/>
        </w:trPr>
        <w:tc>
          <w:tcPr>
            <w:tcW w:w="2448" w:type="dxa"/>
            <w:tcBorders>
              <w:top w:val="single" w:sz="6" w:space="0" w:color="auto"/>
              <w:left w:val="single" w:sz="6" w:space="0" w:color="auto"/>
              <w:bottom w:val="single" w:sz="6" w:space="0" w:color="auto"/>
              <w:right w:val="single" w:sz="6" w:space="0" w:color="auto"/>
            </w:tcBorders>
          </w:tcPr>
          <w:p w:rsidR="00C167D2" w:rsidRDefault="00C167D2" w:rsidP="00C167D2">
            <w:pPr>
              <w:pStyle w:val="Corpodetexto20"/>
              <w:rPr>
                <w:sz w:val="22"/>
                <w:lang w:val="pt-BR"/>
              </w:rPr>
            </w:pPr>
            <w:r>
              <w:rPr>
                <w:sz w:val="22"/>
                <w:lang w:val="pt-BR"/>
              </w:rPr>
              <w:t>Analista de Teste</w:t>
            </w:r>
          </w:p>
          <w:p w:rsidR="00C167D2" w:rsidRDefault="00C167D2" w:rsidP="00C167D2">
            <w:pPr>
              <w:pStyle w:val="Corpodetexto20"/>
              <w:rPr>
                <w:sz w:val="22"/>
                <w:lang w:val="pt-BR"/>
              </w:rPr>
            </w:pPr>
          </w:p>
          <w:p w:rsidR="00C167D2" w:rsidRDefault="00C167D2" w:rsidP="00C167D2">
            <w:pPr>
              <w:pStyle w:val="Corpodetexto20"/>
              <w:rPr>
                <w:sz w:val="22"/>
                <w:lang w:val="pt-BR"/>
              </w:rPr>
            </w:pPr>
            <w:r>
              <w:rPr>
                <w:sz w:val="22"/>
                <w:lang w:val="pt-BR"/>
              </w:rPr>
              <w:t>Testador</w:t>
            </w:r>
          </w:p>
        </w:tc>
        <w:tc>
          <w:tcPr>
            <w:tcW w:w="2700" w:type="dxa"/>
            <w:tcBorders>
              <w:top w:val="single" w:sz="6"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 xml:space="preserve">Eudes </w:t>
            </w:r>
            <w:proofErr w:type="spellStart"/>
            <w:r>
              <w:rPr>
                <w:sz w:val="22"/>
                <w:lang w:val="pt-BR"/>
              </w:rPr>
              <w:t>Tarquino</w:t>
            </w:r>
            <w:proofErr w:type="spellEnd"/>
          </w:p>
        </w:tc>
        <w:tc>
          <w:tcPr>
            <w:tcW w:w="4140" w:type="dxa"/>
            <w:tcBorders>
              <w:top w:val="single" w:sz="6" w:space="0" w:color="auto"/>
              <w:left w:val="single" w:sz="6" w:space="0" w:color="auto"/>
              <w:bottom w:val="single" w:sz="6" w:space="0" w:color="auto"/>
              <w:right w:val="single" w:sz="6" w:space="0" w:color="auto"/>
            </w:tcBorders>
          </w:tcPr>
          <w:p w:rsidR="00E433F1" w:rsidRDefault="00E433F1" w:rsidP="00E433F1">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C167D2" w:rsidRDefault="00E433F1" w:rsidP="00E433F1">
            <w:pPr>
              <w:pStyle w:val="Corpodetexto20"/>
              <w:numPr>
                <w:ilvl w:val="0"/>
                <w:numId w:val="33"/>
              </w:numPr>
              <w:rPr>
                <w:sz w:val="22"/>
                <w:lang w:val="pt-BR"/>
              </w:rPr>
            </w:pPr>
            <w:r>
              <w:rPr>
                <w:sz w:val="22"/>
                <w:lang w:val="pt-BR"/>
              </w:rPr>
              <w:t>Gera</w:t>
            </w:r>
            <w:r w:rsidR="00C167D2">
              <w:rPr>
                <w:sz w:val="22"/>
                <w:lang w:val="pt-BR"/>
              </w:rPr>
              <w:t xml:space="preserve"> o plano de teste</w:t>
            </w:r>
          </w:p>
          <w:p w:rsidR="00E433F1" w:rsidRDefault="00E433F1" w:rsidP="00E433F1">
            <w:pPr>
              <w:pStyle w:val="Corpodetexto20"/>
              <w:numPr>
                <w:ilvl w:val="0"/>
                <w:numId w:val="33"/>
              </w:numPr>
              <w:rPr>
                <w:sz w:val="22"/>
                <w:lang w:val="pt-BR"/>
              </w:rPr>
            </w:pPr>
            <w:r>
              <w:rPr>
                <w:sz w:val="22"/>
                <w:lang w:val="pt-BR"/>
              </w:rPr>
              <w:t>Executar os testes</w:t>
            </w:r>
          </w:p>
          <w:p w:rsidR="00E433F1" w:rsidRDefault="00E433F1" w:rsidP="00E433F1">
            <w:pPr>
              <w:pStyle w:val="Corpodetexto20"/>
              <w:numPr>
                <w:ilvl w:val="0"/>
                <w:numId w:val="33"/>
              </w:numPr>
              <w:rPr>
                <w:sz w:val="22"/>
                <w:lang w:val="pt-BR"/>
              </w:rPr>
            </w:pPr>
            <w:r>
              <w:rPr>
                <w:sz w:val="22"/>
                <w:lang w:val="pt-BR"/>
              </w:rPr>
              <w:t>Registrar os resultados</w:t>
            </w:r>
          </w:p>
          <w:p w:rsidR="00C167D2" w:rsidRPr="00E433F1" w:rsidRDefault="00E433F1" w:rsidP="00E433F1">
            <w:pPr>
              <w:pStyle w:val="Corpodetexto20"/>
              <w:numPr>
                <w:ilvl w:val="0"/>
                <w:numId w:val="33"/>
              </w:numPr>
              <w:rPr>
                <w:sz w:val="22"/>
                <w:lang w:val="pt-BR"/>
              </w:rPr>
            </w:pPr>
            <w:r>
              <w:rPr>
                <w:sz w:val="22"/>
                <w:lang w:val="pt-BR"/>
              </w:rPr>
              <w:t>Cria</w:t>
            </w:r>
            <w:r w:rsidR="00C167D2">
              <w:rPr>
                <w:sz w:val="22"/>
                <w:lang w:val="pt-BR"/>
              </w:rPr>
              <w:t xml:space="preserve"> o modelo de teste</w:t>
            </w:r>
          </w:p>
        </w:tc>
      </w:tr>
      <w:tr w:rsidR="00C167D2" w:rsidTr="004101B8">
        <w:trPr>
          <w:cantSplit/>
          <w:trHeight w:val="40"/>
          <w:jc w:val="center"/>
        </w:trPr>
        <w:tc>
          <w:tcPr>
            <w:tcW w:w="2448" w:type="dxa"/>
            <w:tcBorders>
              <w:top w:val="single" w:sz="6" w:space="0" w:color="auto"/>
              <w:left w:val="single" w:sz="6" w:space="0" w:color="auto"/>
              <w:bottom w:val="single" w:sz="4" w:space="0" w:color="auto"/>
              <w:right w:val="single" w:sz="6" w:space="0" w:color="auto"/>
            </w:tcBorders>
          </w:tcPr>
          <w:p w:rsidR="00C167D2" w:rsidRDefault="00C167D2" w:rsidP="00FE2F8F">
            <w:pPr>
              <w:pStyle w:val="Corpodetexto20"/>
              <w:rPr>
                <w:sz w:val="22"/>
                <w:lang w:val="pt-BR"/>
              </w:rPr>
            </w:pPr>
            <w:r>
              <w:rPr>
                <w:sz w:val="22"/>
                <w:lang w:val="pt-BR"/>
              </w:rPr>
              <w:t xml:space="preserve">Administrador do Sistema de Teste </w:t>
            </w:r>
          </w:p>
          <w:p w:rsidR="00C167D2" w:rsidRDefault="00C167D2" w:rsidP="00FE2F8F">
            <w:pPr>
              <w:pStyle w:val="Corpodetexto20"/>
              <w:rPr>
                <w:sz w:val="22"/>
                <w:lang w:val="pt-BR"/>
              </w:rPr>
            </w:pPr>
          </w:p>
          <w:p w:rsidR="00C167D2" w:rsidRDefault="00C167D2" w:rsidP="00FE2F8F">
            <w:pPr>
              <w:pStyle w:val="Corpodetexto20"/>
              <w:rPr>
                <w:sz w:val="22"/>
                <w:lang w:val="pt-BR"/>
              </w:rPr>
            </w:pPr>
            <w:r>
              <w:rPr>
                <w:sz w:val="22"/>
                <w:lang w:val="pt-BR"/>
              </w:rPr>
              <w:t>Testador</w:t>
            </w:r>
          </w:p>
        </w:tc>
        <w:tc>
          <w:tcPr>
            <w:tcW w:w="2700" w:type="dxa"/>
            <w:tcBorders>
              <w:top w:val="single" w:sz="6" w:space="0" w:color="auto"/>
              <w:bottom w:val="single" w:sz="4" w:space="0" w:color="auto"/>
              <w:right w:val="single" w:sz="6" w:space="0" w:color="auto"/>
            </w:tcBorders>
          </w:tcPr>
          <w:p w:rsidR="00C167D2" w:rsidRDefault="00E433F1" w:rsidP="00FE2F8F">
            <w:pPr>
              <w:pStyle w:val="Corpodetexto20"/>
              <w:rPr>
                <w:sz w:val="22"/>
                <w:lang w:val="pt-BR"/>
              </w:rPr>
            </w:pPr>
            <w:r>
              <w:rPr>
                <w:sz w:val="22"/>
                <w:lang w:val="pt-BR"/>
              </w:rPr>
              <w:t xml:space="preserve">Wallace </w:t>
            </w:r>
            <w:proofErr w:type="spellStart"/>
            <w:r>
              <w:rPr>
                <w:sz w:val="22"/>
                <w:lang w:val="pt-BR"/>
              </w:rPr>
              <w:t>Rooger</w:t>
            </w:r>
            <w:proofErr w:type="spellEnd"/>
          </w:p>
        </w:tc>
        <w:tc>
          <w:tcPr>
            <w:tcW w:w="4140" w:type="dxa"/>
            <w:tcBorders>
              <w:top w:val="single" w:sz="6" w:space="0" w:color="auto"/>
              <w:left w:val="single" w:sz="6" w:space="0" w:color="auto"/>
              <w:bottom w:val="single" w:sz="4" w:space="0" w:color="auto"/>
              <w:right w:val="single" w:sz="6" w:space="0" w:color="auto"/>
            </w:tcBorders>
          </w:tcPr>
          <w:p w:rsidR="00C167D2" w:rsidRDefault="00C167D2" w:rsidP="00FE2F8F">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E433F1" w:rsidRDefault="00E433F1" w:rsidP="00E433F1">
            <w:pPr>
              <w:pStyle w:val="Corpodetexto20"/>
              <w:numPr>
                <w:ilvl w:val="0"/>
                <w:numId w:val="33"/>
              </w:numPr>
              <w:rPr>
                <w:sz w:val="22"/>
                <w:lang w:val="pt-BR"/>
              </w:rPr>
            </w:pPr>
            <w:r>
              <w:rPr>
                <w:sz w:val="22"/>
                <w:lang w:val="pt-BR"/>
              </w:rPr>
              <w:t>Gera o plano de teste</w:t>
            </w:r>
          </w:p>
          <w:p w:rsidR="00C167D2" w:rsidRDefault="00E433F1" w:rsidP="00C167D2">
            <w:pPr>
              <w:pStyle w:val="Corpodetexto20"/>
              <w:numPr>
                <w:ilvl w:val="0"/>
                <w:numId w:val="34"/>
              </w:numPr>
              <w:rPr>
                <w:sz w:val="22"/>
                <w:lang w:val="pt-BR"/>
              </w:rPr>
            </w:pPr>
            <w:r>
              <w:rPr>
                <w:sz w:val="22"/>
                <w:lang w:val="pt-BR"/>
              </w:rPr>
              <w:t>Executar</w:t>
            </w:r>
            <w:r w:rsidR="00C167D2">
              <w:rPr>
                <w:sz w:val="22"/>
                <w:lang w:val="pt-BR"/>
              </w:rPr>
              <w:t xml:space="preserve"> os testes</w:t>
            </w:r>
          </w:p>
          <w:p w:rsidR="00C167D2" w:rsidRPr="00E433F1" w:rsidRDefault="00E433F1" w:rsidP="00E433F1">
            <w:pPr>
              <w:pStyle w:val="Corpodetexto20"/>
              <w:numPr>
                <w:ilvl w:val="0"/>
                <w:numId w:val="34"/>
              </w:numPr>
              <w:rPr>
                <w:sz w:val="22"/>
                <w:lang w:val="pt-BR"/>
              </w:rPr>
            </w:pPr>
            <w:r>
              <w:rPr>
                <w:sz w:val="22"/>
                <w:lang w:val="pt-BR"/>
              </w:rPr>
              <w:t>Registrar</w:t>
            </w:r>
            <w:r w:rsidR="00C167D2">
              <w:rPr>
                <w:sz w:val="22"/>
                <w:lang w:val="pt-BR"/>
              </w:rPr>
              <w:t xml:space="preserve"> os resultados</w:t>
            </w:r>
          </w:p>
        </w:tc>
      </w:tr>
      <w:tr w:rsidR="00C167D2" w:rsidTr="004101B8">
        <w:trPr>
          <w:cantSplit/>
          <w:jc w:val="center"/>
        </w:trPr>
        <w:tc>
          <w:tcPr>
            <w:tcW w:w="2448" w:type="dxa"/>
            <w:tcBorders>
              <w:top w:val="single" w:sz="4" w:space="0" w:color="auto"/>
              <w:left w:val="single" w:sz="6"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Testador</w:t>
            </w:r>
          </w:p>
        </w:tc>
        <w:tc>
          <w:tcPr>
            <w:tcW w:w="2700" w:type="dxa"/>
            <w:tcBorders>
              <w:top w:val="single" w:sz="4" w:space="0" w:color="auto"/>
              <w:bottom w:val="single" w:sz="6" w:space="0" w:color="auto"/>
              <w:right w:val="single" w:sz="6" w:space="0" w:color="auto"/>
            </w:tcBorders>
          </w:tcPr>
          <w:p w:rsidR="00C167D2" w:rsidRDefault="00C167D2" w:rsidP="00FE2F8F">
            <w:pPr>
              <w:pStyle w:val="Corpodetexto20"/>
              <w:rPr>
                <w:sz w:val="22"/>
                <w:lang w:val="pt-BR"/>
              </w:rPr>
            </w:pPr>
            <w:r>
              <w:rPr>
                <w:sz w:val="22"/>
                <w:lang w:val="pt-BR"/>
              </w:rPr>
              <w:t>Fernando Nilo</w:t>
            </w:r>
          </w:p>
        </w:tc>
        <w:tc>
          <w:tcPr>
            <w:tcW w:w="4140" w:type="dxa"/>
            <w:tcBorders>
              <w:top w:val="single" w:sz="4" w:space="0" w:color="auto"/>
              <w:left w:val="single" w:sz="6" w:space="0" w:color="auto"/>
              <w:bottom w:val="single" w:sz="6" w:space="0" w:color="auto"/>
              <w:right w:val="single" w:sz="6" w:space="0" w:color="auto"/>
            </w:tcBorders>
          </w:tcPr>
          <w:p w:rsidR="00E433F1" w:rsidRDefault="00E433F1" w:rsidP="00E433F1">
            <w:pPr>
              <w:pStyle w:val="Corpodetexto20"/>
              <w:rPr>
                <w:sz w:val="22"/>
                <w:lang w:val="pt-BR"/>
              </w:rPr>
            </w:pPr>
            <w:r>
              <w:rPr>
                <w:sz w:val="22"/>
                <w:lang w:val="pt-BR"/>
              </w:rPr>
              <w:t>Executa os testes.</w:t>
            </w:r>
          </w:p>
          <w:p w:rsidR="00C167D2" w:rsidRDefault="00C167D2" w:rsidP="00FE2F8F">
            <w:pPr>
              <w:pStyle w:val="Corpodetexto20"/>
              <w:rPr>
                <w:sz w:val="22"/>
                <w:lang w:val="pt-BR"/>
              </w:rPr>
            </w:pPr>
            <w:r>
              <w:rPr>
                <w:sz w:val="22"/>
                <w:lang w:val="pt-BR"/>
              </w:rPr>
              <w:t>Responsabilidades:</w:t>
            </w:r>
          </w:p>
          <w:p w:rsidR="00E433F1" w:rsidRDefault="00E433F1" w:rsidP="00E433F1">
            <w:pPr>
              <w:pStyle w:val="Corpodetexto20"/>
              <w:numPr>
                <w:ilvl w:val="0"/>
                <w:numId w:val="33"/>
              </w:numPr>
              <w:rPr>
                <w:sz w:val="22"/>
                <w:lang w:val="pt-BR"/>
              </w:rPr>
            </w:pPr>
            <w:r>
              <w:rPr>
                <w:sz w:val="22"/>
                <w:lang w:val="pt-BR"/>
              </w:rPr>
              <w:t>Gera o plano de teste</w:t>
            </w:r>
          </w:p>
          <w:p w:rsidR="00E433F1" w:rsidRDefault="00E433F1" w:rsidP="00E433F1">
            <w:pPr>
              <w:pStyle w:val="Corpodetexto20"/>
              <w:numPr>
                <w:ilvl w:val="0"/>
                <w:numId w:val="33"/>
              </w:numPr>
              <w:rPr>
                <w:sz w:val="22"/>
                <w:lang w:val="pt-BR"/>
              </w:rPr>
            </w:pPr>
            <w:r>
              <w:rPr>
                <w:sz w:val="22"/>
                <w:lang w:val="pt-BR"/>
              </w:rPr>
              <w:t>Executar os testes</w:t>
            </w:r>
          </w:p>
          <w:p w:rsidR="00E433F1" w:rsidRDefault="00E433F1" w:rsidP="00E433F1">
            <w:pPr>
              <w:pStyle w:val="Corpodetexto20"/>
              <w:numPr>
                <w:ilvl w:val="0"/>
                <w:numId w:val="33"/>
              </w:numPr>
              <w:rPr>
                <w:sz w:val="22"/>
                <w:lang w:val="pt-BR"/>
              </w:rPr>
            </w:pPr>
            <w:r>
              <w:rPr>
                <w:sz w:val="22"/>
                <w:lang w:val="pt-BR"/>
              </w:rPr>
              <w:t>Registrar os resultados</w:t>
            </w:r>
          </w:p>
          <w:p w:rsidR="00E433F1" w:rsidRDefault="00E433F1" w:rsidP="00E433F1">
            <w:pPr>
              <w:pStyle w:val="Corpodetexto20"/>
              <w:numPr>
                <w:ilvl w:val="0"/>
                <w:numId w:val="33"/>
              </w:numPr>
              <w:rPr>
                <w:sz w:val="22"/>
                <w:lang w:val="pt-BR"/>
              </w:rPr>
            </w:pPr>
            <w:r>
              <w:rPr>
                <w:sz w:val="22"/>
                <w:lang w:val="pt-BR"/>
              </w:rPr>
              <w:t>Reestabelecer-se dos erros</w:t>
            </w:r>
          </w:p>
          <w:p w:rsidR="00C167D2" w:rsidRDefault="00E433F1" w:rsidP="00E433F1">
            <w:pPr>
              <w:pStyle w:val="Corpodetexto20"/>
              <w:numPr>
                <w:ilvl w:val="0"/>
                <w:numId w:val="33"/>
              </w:numPr>
              <w:rPr>
                <w:sz w:val="22"/>
                <w:lang w:val="pt-BR"/>
              </w:rPr>
            </w:pPr>
            <w:r>
              <w:rPr>
                <w:sz w:val="22"/>
                <w:lang w:val="pt-BR"/>
              </w:rPr>
              <w:t>Administrar</w:t>
            </w:r>
            <w:r w:rsidR="00C167D2">
              <w:rPr>
                <w:sz w:val="22"/>
                <w:lang w:val="pt-BR"/>
              </w:rPr>
              <w:t xml:space="preserve"> o sistema de gerenciamento teste</w:t>
            </w:r>
          </w:p>
          <w:p w:rsidR="00C167D2" w:rsidRDefault="00C167D2" w:rsidP="004101B8">
            <w:pPr>
              <w:pStyle w:val="Corpodetexto20"/>
              <w:ind w:left="360"/>
              <w:rPr>
                <w:sz w:val="22"/>
                <w:lang w:val="pt-BR"/>
              </w:rPr>
            </w:pPr>
          </w:p>
        </w:tc>
      </w:tr>
    </w:tbl>
    <w:p w:rsidR="002732DA" w:rsidRPr="001D4FEF" w:rsidRDefault="002732DA" w:rsidP="002732DA">
      <w:pPr>
        <w:pStyle w:val="Ttulo1"/>
        <w:rPr>
          <w:rFonts w:ascii="Calibri" w:hAnsi="Calibri"/>
          <w:sz w:val="26"/>
          <w:lang w:val="pt-BR"/>
        </w:rPr>
      </w:pPr>
      <w:bookmarkStart w:id="71" w:name="_Toc242451469"/>
      <w:r w:rsidRPr="001D4FEF">
        <w:rPr>
          <w:rFonts w:ascii="Calibri" w:hAnsi="Calibri"/>
          <w:sz w:val="26"/>
          <w:lang w:val="pt-BR"/>
        </w:rPr>
        <w:lastRenderedPageBreak/>
        <w:t>Necessidade treinamento da equipe</w:t>
      </w:r>
      <w:bookmarkEnd w:id="71"/>
    </w:p>
    <w:p w:rsidR="002732DA" w:rsidRDefault="002732DA" w:rsidP="002732DA">
      <w:pPr>
        <w:rPr>
          <w:lang w:val="pt-BR"/>
        </w:rPr>
      </w:pPr>
    </w:p>
    <w:p w:rsidR="004101B8" w:rsidRDefault="004101B8" w:rsidP="004101B8">
      <w:pPr>
        <w:pStyle w:val="PargrafodaLista"/>
        <w:numPr>
          <w:ilvl w:val="0"/>
          <w:numId w:val="39"/>
        </w:numPr>
        <w:rPr>
          <w:lang w:val="pt-BR"/>
        </w:rPr>
      </w:pPr>
      <w:r>
        <w:rPr>
          <w:lang w:val="pt-BR"/>
        </w:rPr>
        <w:t>Treinamento da equipe com a ferramenta GITHUB, que é o repositório do projeto.</w:t>
      </w:r>
    </w:p>
    <w:p w:rsidR="004101B8" w:rsidRPr="004101B8" w:rsidRDefault="004101B8" w:rsidP="004101B8">
      <w:pPr>
        <w:pStyle w:val="PargrafodaLista"/>
        <w:rPr>
          <w:lang w:val="pt-BR"/>
        </w:rPr>
      </w:pPr>
    </w:p>
    <w:p w:rsidR="001D4FEF" w:rsidRPr="001D4FEF" w:rsidRDefault="001D4FEF" w:rsidP="00E52943">
      <w:pPr>
        <w:widowControl/>
        <w:spacing w:line="240" w:lineRule="auto"/>
        <w:rPr>
          <w:lang w:val="pt-BR"/>
        </w:rPr>
      </w:pPr>
      <w:r w:rsidRPr="001D4FEF">
        <w:rPr>
          <w:lang w:val="pt-BR"/>
        </w:rPr>
        <w:br w:type="page"/>
      </w:r>
    </w:p>
    <w:p w:rsidR="002732DA" w:rsidRPr="001D4FEF" w:rsidRDefault="002732DA" w:rsidP="002732DA">
      <w:pPr>
        <w:pStyle w:val="Ttulo1"/>
        <w:rPr>
          <w:rFonts w:ascii="Calibri" w:hAnsi="Calibri"/>
          <w:sz w:val="26"/>
          <w:lang w:val="pt-BR"/>
        </w:rPr>
      </w:pPr>
      <w:bookmarkStart w:id="72" w:name="_Toc242451470"/>
      <w:r w:rsidRPr="001D4FEF">
        <w:rPr>
          <w:rFonts w:ascii="Calibri" w:hAnsi="Calibri"/>
          <w:sz w:val="26"/>
          <w:lang w:val="pt-BR"/>
        </w:rPr>
        <w:lastRenderedPageBreak/>
        <w:t>Cobertura dos testes</w:t>
      </w:r>
      <w:bookmarkEnd w:id="72"/>
    </w:p>
    <w:p w:rsidR="002732DA" w:rsidRPr="001D4FEF" w:rsidRDefault="002732DA" w:rsidP="002732DA">
      <w:pPr>
        <w:rPr>
          <w:lang w:val="pt-BR"/>
        </w:rPr>
      </w:pPr>
    </w:p>
    <w:p w:rsidR="001D4FEF" w:rsidRPr="00171296" w:rsidRDefault="00171296">
      <w:pPr>
        <w:widowControl/>
        <w:spacing w:line="240" w:lineRule="auto"/>
        <w:rPr>
          <w:sz w:val="22"/>
          <w:szCs w:val="22"/>
          <w:lang w:val="pt-BR"/>
        </w:rPr>
      </w:pPr>
      <w:r w:rsidRPr="00171296">
        <w:rPr>
          <w:sz w:val="22"/>
          <w:szCs w:val="22"/>
          <w:lang w:val="pt-BR"/>
        </w:rPr>
        <w:t>Os casos</w:t>
      </w:r>
      <w:r>
        <w:rPr>
          <w:sz w:val="22"/>
          <w:szCs w:val="22"/>
          <w:lang w:val="pt-BR"/>
        </w:rPr>
        <w:t xml:space="preserve"> de teste foram baseados nos 28 casos de uso. Testando as diversas funcionalidades do mesmo.</w:t>
      </w:r>
      <w:r w:rsidR="001D4FEF" w:rsidRPr="00171296">
        <w:rPr>
          <w:sz w:val="22"/>
          <w:szCs w:val="22"/>
          <w:lang w:val="pt-BR"/>
        </w:rPr>
        <w:br w:type="page"/>
      </w:r>
    </w:p>
    <w:p w:rsidR="001173B8" w:rsidRDefault="001173B8" w:rsidP="001173B8">
      <w:pPr>
        <w:pStyle w:val="Ttulo1"/>
        <w:rPr>
          <w:rFonts w:ascii="Calibri" w:hAnsi="Calibri"/>
          <w:sz w:val="26"/>
          <w:lang w:val="pt-BR"/>
        </w:rPr>
      </w:pPr>
      <w:bookmarkStart w:id="73" w:name="_Toc242451471"/>
      <w:r w:rsidRPr="001D4FEF">
        <w:rPr>
          <w:rFonts w:ascii="Calibri" w:hAnsi="Calibri"/>
          <w:sz w:val="26"/>
          <w:lang w:val="pt-BR"/>
        </w:rPr>
        <w:lastRenderedPageBreak/>
        <w:t>Cronograma</w:t>
      </w:r>
      <w:bookmarkEnd w:id="66"/>
      <w:bookmarkEnd w:id="73"/>
    </w:p>
    <w:p w:rsidR="00D12AFA" w:rsidRDefault="00D12AFA" w:rsidP="00D12AFA">
      <w:pPr>
        <w:rPr>
          <w:lang w:val="pt-BR"/>
        </w:rPr>
      </w:pPr>
    </w:p>
    <w:p w:rsidR="00D12AFA" w:rsidRDefault="00D12AFA" w:rsidP="00D12AFA">
      <w:pPr>
        <w:rPr>
          <w:lang w:val="pt-BR"/>
        </w:rPr>
      </w:pPr>
    </w:p>
    <w:p w:rsidR="00D12AFA" w:rsidRDefault="00D12AFA" w:rsidP="00D12AFA">
      <w:pPr>
        <w:rPr>
          <w:lang w:val="pt-BR"/>
        </w:rPr>
      </w:pPr>
    </w:p>
    <w:p w:rsidR="00D12AFA" w:rsidRPr="00D12AFA" w:rsidRDefault="00D12AFA" w:rsidP="00D12AFA">
      <w:pPr>
        <w:rPr>
          <w:lang w:val="pt-B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00"/>
        <w:gridCol w:w="1948"/>
        <w:gridCol w:w="1945"/>
      </w:tblGrid>
      <w:tr w:rsidR="009E5FD8" w:rsidTr="00D12AFA">
        <w:trPr>
          <w:trHeight w:val="523"/>
          <w:jc w:val="center"/>
        </w:trPr>
        <w:tc>
          <w:tcPr>
            <w:tcW w:w="2900" w:type="dxa"/>
            <w:shd w:val="clear" w:color="auto" w:fill="FFFF00"/>
          </w:tcPr>
          <w:p w:rsidR="009E5FD8" w:rsidRPr="00AE49D8" w:rsidRDefault="00D12AFA" w:rsidP="00FE2F8F">
            <w:pPr>
              <w:pStyle w:val="Corpodetexto1"/>
              <w:jc w:val="center"/>
              <w:rPr>
                <w:b/>
                <w:sz w:val="22"/>
                <w:lang w:val="pt-BR"/>
              </w:rPr>
            </w:pPr>
            <w:r w:rsidRPr="00AE49D8">
              <w:rPr>
                <w:b/>
                <w:sz w:val="22"/>
                <w:lang w:val="pt-BR"/>
              </w:rPr>
              <w:t>Fluxo de teste</w:t>
            </w:r>
          </w:p>
        </w:tc>
        <w:tc>
          <w:tcPr>
            <w:tcW w:w="1948" w:type="dxa"/>
            <w:shd w:val="clear" w:color="auto" w:fill="FFFF00"/>
          </w:tcPr>
          <w:p w:rsidR="009E5FD8" w:rsidRPr="00AE49D8" w:rsidRDefault="009E5FD8" w:rsidP="00FE2F8F">
            <w:pPr>
              <w:pStyle w:val="Corpodetexto1"/>
              <w:jc w:val="center"/>
              <w:rPr>
                <w:b/>
                <w:sz w:val="22"/>
                <w:lang w:val="pt-BR"/>
              </w:rPr>
            </w:pPr>
            <w:r w:rsidRPr="00AE49D8">
              <w:rPr>
                <w:b/>
                <w:sz w:val="22"/>
                <w:lang w:val="pt-BR"/>
              </w:rPr>
              <w:t>Data de Início</w:t>
            </w:r>
          </w:p>
        </w:tc>
        <w:tc>
          <w:tcPr>
            <w:tcW w:w="1945" w:type="dxa"/>
            <w:shd w:val="clear" w:color="auto" w:fill="FFFF00"/>
          </w:tcPr>
          <w:p w:rsidR="009E5FD8" w:rsidRPr="00AE49D8" w:rsidRDefault="009E5FD8" w:rsidP="00FE2F8F">
            <w:pPr>
              <w:pStyle w:val="Corpodetexto1"/>
              <w:jc w:val="center"/>
              <w:rPr>
                <w:b/>
                <w:sz w:val="22"/>
                <w:lang w:val="pt-BR"/>
              </w:rPr>
            </w:pPr>
            <w:r w:rsidRPr="00AE49D8">
              <w:rPr>
                <w:b/>
                <w:sz w:val="22"/>
                <w:lang w:val="pt-BR"/>
              </w:rPr>
              <w:t>Data de Término</w:t>
            </w:r>
          </w:p>
        </w:tc>
      </w:tr>
      <w:tr w:rsidR="009E5FD8" w:rsidTr="00D12AFA">
        <w:trPr>
          <w:trHeight w:val="542"/>
          <w:jc w:val="center"/>
        </w:trPr>
        <w:tc>
          <w:tcPr>
            <w:tcW w:w="2900" w:type="dxa"/>
          </w:tcPr>
          <w:p w:rsidR="009E5FD8" w:rsidRDefault="000B63C0" w:rsidP="00FE2F8F">
            <w:pPr>
              <w:pStyle w:val="Corpodetexto1"/>
              <w:rPr>
                <w:sz w:val="22"/>
                <w:lang w:val="pt-BR"/>
              </w:rPr>
            </w:pPr>
            <w:r>
              <w:rPr>
                <w:sz w:val="22"/>
                <w:lang w:val="pt-BR"/>
              </w:rPr>
              <w:t>C</w:t>
            </w:r>
            <w:r w:rsidR="00AE49D8">
              <w:rPr>
                <w:sz w:val="22"/>
                <w:lang w:val="pt-BR"/>
              </w:rPr>
              <w:t xml:space="preserve">ronograma </w:t>
            </w:r>
          </w:p>
        </w:tc>
        <w:tc>
          <w:tcPr>
            <w:tcW w:w="1948" w:type="dxa"/>
          </w:tcPr>
          <w:p w:rsidR="009E5FD8" w:rsidRDefault="000B63C0" w:rsidP="00FE2F8F">
            <w:pPr>
              <w:pStyle w:val="Corpodetexto1"/>
              <w:jc w:val="right"/>
              <w:rPr>
                <w:sz w:val="22"/>
                <w:lang w:val="pt-BR"/>
              </w:rPr>
            </w:pPr>
            <w:r>
              <w:rPr>
                <w:sz w:val="22"/>
                <w:lang w:val="pt-BR"/>
              </w:rPr>
              <w:t>09</w:t>
            </w:r>
            <w:r w:rsidR="00AE49D8">
              <w:rPr>
                <w:sz w:val="22"/>
                <w:lang w:val="pt-BR"/>
              </w:rPr>
              <w:t>/10/2013</w:t>
            </w:r>
          </w:p>
        </w:tc>
        <w:tc>
          <w:tcPr>
            <w:tcW w:w="1945" w:type="dxa"/>
          </w:tcPr>
          <w:p w:rsidR="009E5FD8" w:rsidRDefault="00AE49D8" w:rsidP="00FE2F8F">
            <w:pPr>
              <w:pStyle w:val="Corpodetexto1"/>
              <w:jc w:val="right"/>
              <w:rPr>
                <w:sz w:val="22"/>
                <w:lang w:val="pt-BR"/>
              </w:rPr>
            </w:pPr>
            <w:r>
              <w:rPr>
                <w:sz w:val="22"/>
                <w:lang w:val="pt-BR"/>
              </w:rPr>
              <w:t>10/10/2013</w:t>
            </w:r>
          </w:p>
        </w:tc>
      </w:tr>
      <w:tr w:rsidR="009E5FD8" w:rsidTr="00D12AFA">
        <w:trPr>
          <w:trHeight w:val="542"/>
          <w:jc w:val="center"/>
        </w:trPr>
        <w:tc>
          <w:tcPr>
            <w:tcW w:w="2900" w:type="dxa"/>
          </w:tcPr>
          <w:p w:rsidR="009E5FD8" w:rsidRDefault="00AE49D8" w:rsidP="00AE49D8">
            <w:pPr>
              <w:pStyle w:val="Corpodetexto1"/>
              <w:rPr>
                <w:sz w:val="22"/>
                <w:lang w:val="pt-BR"/>
              </w:rPr>
            </w:pPr>
            <w:r>
              <w:rPr>
                <w:sz w:val="22"/>
                <w:lang w:val="pt-BR"/>
              </w:rPr>
              <w:t>Planejar Teste</w:t>
            </w:r>
          </w:p>
        </w:tc>
        <w:tc>
          <w:tcPr>
            <w:tcW w:w="1948" w:type="dxa"/>
          </w:tcPr>
          <w:p w:rsidR="009E5FD8" w:rsidRDefault="00F555AA" w:rsidP="00FE2F8F">
            <w:pPr>
              <w:pStyle w:val="Corpodetexto1"/>
              <w:jc w:val="right"/>
              <w:rPr>
                <w:sz w:val="22"/>
                <w:lang w:val="pt-BR"/>
              </w:rPr>
            </w:pPr>
            <w:r>
              <w:rPr>
                <w:sz w:val="22"/>
                <w:lang w:val="pt-BR"/>
              </w:rPr>
              <w:t>10</w:t>
            </w:r>
            <w:r w:rsidR="00AE49D8">
              <w:rPr>
                <w:sz w:val="22"/>
                <w:lang w:val="pt-BR"/>
              </w:rPr>
              <w:t>/10/2013</w:t>
            </w:r>
          </w:p>
        </w:tc>
        <w:tc>
          <w:tcPr>
            <w:tcW w:w="1945" w:type="dxa"/>
          </w:tcPr>
          <w:p w:rsidR="009E5FD8" w:rsidRDefault="00F555AA" w:rsidP="00FE2F8F">
            <w:pPr>
              <w:pStyle w:val="Corpodetexto1"/>
              <w:jc w:val="right"/>
              <w:rPr>
                <w:sz w:val="22"/>
                <w:lang w:val="pt-BR"/>
              </w:rPr>
            </w:pPr>
            <w:r>
              <w:rPr>
                <w:sz w:val="22"/>
                <w:lang w:val="pt-BR"/>
              </w:rPr>
              <w:t>31</w:t>
            </w:r>
            <w:r w:rsidR="00AE49D8">
              <w:rPr>
                <w:sz w:val="22"/>
                <w:lang w:val="pt-BR"/>
              </w:rPr>
              <w:t>/10/2013</w:t>
            </w:r>
          </w:p>
        </w:tc>
      </w:tr>
      <w:tr w:rsidR="009E5FD8" w:rsidTr="00D12AFA">
        <w:trPr>
          <w:trHeight w:val="542"/>
          <w:jc w:val="center"/>
        </w:trPr>
        <w:tc>
          <w:tcPr>
            <w:tcW w:w="2900" w:type="dxa"/>
          </w:tcPr>
          <w:p w:rsidR="009E5FD8" w:rsidRDefault="00AE49D8" w:rsidP="00FE2F8F">
            <w:pPr>
              <w:pStyle w:val="Corpodetexto1"/>
              <w:rPr>
                <w:sz w:val="22"/>
                <w:lang w:val="pt-BR"/>
              </w:rPr>
            </w:pPr>
            <w:r>
              <w:rPr>
                <w:sz w:val="22"/>
                <w:lang w:val="pt-BR"/>
              </w:rPr>
              <w:t>Projetar Teste</w:t>
            </w:r>
          </w:p>
        </w:tc>
        <w:tc>
          <w:tcPr>
            <w:tcW w:w="1948" w:type="dxa"/>
          </w:tcPr>
          <w:p w:rsidR="009E5FD8" w:rsidRDefault="00F555AA" w:rsidP="00FE2F8F">
            <w:pPr>
              <w:pStyle w:val="Corpodetexto1"/>
              <w:jc w:val="right"/>
              <w:rPr>
                <w:sz w:val="22"/>
                <w:lang w:val="pt-BR"/>
              </w:rPr>
            </w:pPr>
            <w:r>
              <w:rPr>
                <w:sz w:val="22"/>
                <w:lang w:val="pt-BR"/>
              </w:rPr>
              <w:t>31</w:t>
            </w:r>
            <w:r w:rsidR="000B63C0">
              <w:rPr>
                <w:sz w:val="22"/>
                <w:lang w:val="pt-BR"/>
              </w:rPr>
              <w:t>/10/2013</w:t>
            </w:r>
          </w:p>
        </w:tc>
        <w:tc>
          <w:tcPr>
            <w:tcW w:w="1945" w:type="dxa"/>
          </w:tcPr>
          <w:p w:rsidR="009E5FD8" w:rsidRDefault="005604C0" w:rsidP="005604C0">
            <w:pPr>
              <w:pStyle w:val="Corpodetexto1"/>
              <w:jc w:val="right"/>
              <w:rPr>
                <w:sz w:val="22"/>
                <w:lang w:val="pt-BR"/>
              </w:rPr>
            </w:pPr>
            <w:r>
              <w:rPr>
                <w:sz w:val="22"/>
                <w:lang w:val="pt-BR"/>
              </w:rPr>
              <w:t>07/11</w:t>
            </w:r>
            <w:r w:rsidR="000B63C0">
              <w:rPr>
                <w:sz w:val="22"/>
                <w:lang w:val="pt-BR"/>
              </w:rPr>
              <w:t>/2013</w:t>
            </w:r>
          </w:p>
        </w:tc>
      </w:tr>
      <w:tr w:rsidR="009E5FD8" w:rsidTr="00D12AFA">
        <w:trPr>
          <w:trHeight w:val="542"/>
          <w:jc w:val="center"/>
        </w:trPr>
        <w:tc>
          <w:tcPr>
            <w:tcW w:w="2900" w:type="dxa"/>
          </w:tcPr>
          <w:p w:rsidR="009E5FD8" w:rsidRDefault="000B63C0" w:rsidP="00FE2F8F">
            <w:pPr>
              <w:pStyle w:val="Corpodetexto1"/>
              <w:rPr>
                <w:sz w:val="22"/>
                <w:lang w:val="pt-BR"/>
              </w:rPr>
            </w:pPr>
            <w:proofErr w:type="spellStart"/>
            <w:r>
              <w:rPr>
                <w:sz w:val="22"/>
              </w:rPr>
              <w:t>Avaliar</w:t>
            </w:r>
            <w:proofErr w:type="spellEnd"/>
            <w:r>
              <w:rPr>
                <w:sz w:val="22"/>
              </w:rPr>
              <w:t xml:space="preserve"> </w:t>
            </w:r>
            <w:proofErr w:type="spellStart"/>
            <w:r>
              <w:rPr>
                <w:sz w:val="22"/>
              </w:rPr>
              <w:t>Teste</w:t>
            </w:r>
            <w:proofErr w:type="spellEnd"/>
          </w:p>
        </w:tc>
        <w:tc>
          <w:tcPr>
            <w:tcW w:w="1948" w:type="dxa"/>
          </w:tcPr>
          <w:p w:rsidR="009E5FD8" w:rsidRDefault="005604C0" w:rsidP="005604C0">
            <w:pPr>
              <w:pStyle w:val="Corpodetexto1"/>
              <w:jc w:val="right"/>
              <w:rPr>
                <w:sz w:val="22"/>
                <w:lang w:val="pt-BR"/>
              </w:rPr>
            </w:pPr>
            <w:r>
              <w:rPr>
                <w:sz w:val="22"/>
                <w:lang w:val="pt-BR"/>
              </w:rPr>
              <w:t>09</w:t>
            </w:r>
            <w:r w:rsidR="00F35BF3">
              <w:rPr>
                <w:sz w:val="22"/>
                <w:lang w:val="pt-BR"/>
              </w:rPr>
              <w:t>/1</w:t>
            </w:r>
            <w:r>
              <w:rPr>
                <w:sz w:val="22"/>
                <w:lang w:val="pt-BR"/>
              </w:rPr>
              <w:t>1</w:t>
            </w:r>
            <w:r w:rsidR="00F35BF3">
              <w:rPr>
                <w:sz w:val="22"/>
                <w:lang w:val="pt-BR"/>
              </w:rPr>
              <w:t>/2013</w:t>
            </w:r>
          </w:p>
        </w:tc>
        <w:tc>
          <w:tcPr>
            <w:tcW w:w="1945" w:type="dxa"/>
          </w:tcPr>
          <w:p w:rsidR="009E5FD8" w:rsidRDefault="00F35BF3" w:rsidP="00FE2F8F">
            <w:pPr>
              <w:pStyle w:val="Corpodetexto1"/>
              <w:jc w:val="right"/>
              <w:rPr>
                <w:sz w:val="22"/>
                <w:lang w:val="pt-BR"/>
              </w:rPr>
            </w:pPr>
            <w:r>
              <w:rPr>
                <w:sz w:val="22"/>
                <w:lang w:val="pt-BR"/>
              </w:rPr>
              <w:t>13/11/2013</w:t>
            </w:r>
          </w:p>
        </w:tc>
      </w:tr>
      <w:tr w:rsidR="009E5FD8" w:rsidTr="00D12AFA">
        <w:trPr>
          <w:trHeight w:val="542"/>
          <w:jc w:val="center"/>
        </w:trPr>
        <w:tc>
          <w:tcPr>
            <w:tcW w:w="2900" w:type="dxa"/>
          </w:tcPr>
          <w:p w:rsidR="009E5FD8" w:rsidRPr="00F555AA" w:rsidRDefault="000B63C0" w:rsidP="00FE2F8F">
            <w:pPr>
              <w:pStyle w:val="Corpodetexto1"/>
              <w:rPr>
                <w:sz w:val="22"/>
              </w:rPr>
            </w:pPr>
            <w:proofErr w:type="spellStart"/>
            <w:r w:rsidRPr="00F555AA">
              <w:rPr>
                <w:rFonts w:ascii="Tahoma" w:hAnsi="Tahoma" w:cs="Tahoma"/>
                <w:sz w:val="18"/>
                <w:szCs w:val="18"/>
                <w:shd w:val="clear" w:color="auto" w:fill="FFFFFF"/>
              </w:rPr>
              <w:t>Versão</w:t>
            </w:r>
            <w:proofErr w:type="spellEnd"/>
            <w:r w:rsidRPr="00F555AA">
              <w:rPr>
                <w:rFonts w:ascii="Tahoma" w:hAnsi="Tahoma" w:cs="Tahoma"/>
                <w:sz w:val="18"/>
                <w:szCs w:val="18"/>
                <w:shd w:val="clear" w:color="auto" w:fill="FFFFFF"/>
              </w:rPr>
              <w:t xml:space="preserve"> final do </w:t>
            </w:r>
            <w:proofErr w:type="spellStart"/>
            <w:r w:rsidRPr="00F555AA">
              <w:rPr>
                <w:rFonts w:ascii="Tahoma" w:hAnsi="Tahoma" w:cs="Tahoma"/>
                <w:sz w:val="18"/>
                <w:szCs w:val="18"/>
                <w:shd w:val="clear" w:color="auto" w:fill="FFFFFF"/>
              </w:rPr>
              <w:t>projeto</w:t>
            </w:r>
            <w:proofErr w:type="spellEnd"/>
          </w:p>
        </w:tc>
        <w:tc>
          <w:tcPr>
            <w:tcW w:w="1948" w:type="dxa"/>
          </w:tcPr>
          <w:p w:rsidR="009E5FD8" w:rsidRDefault="00DB2F4D" w:rsidP="00FE2F8F">
            <w:pPr>
              <w:pStyle w:val="Corpodetexto1"/>
              <w:jc w:val="right"/>
              <w:rPr>
                <w:sz w:val="22"/>
                <w:lang w:val="pt-BR"/>
              </w:rPr>
            </w:pPr>
            <w:r>
              <w:rPr>
                <w:sz w:val="22"/>
                <w:lang w:val="pt-BR"/>
              </w:rPr>
              <w:t>03/10/2013</w:t>
            </w:r>
          </w:p>
        </w:tc>
        <w:tc>
          <w:tcPr>
            <w:tcW w:w="1945" w:type="dxa"/>
          </w:tcPr>
          <w:p w:rsidR="009E5FD8" w:rsidRDefault="00DB2F4D" w:rsidP="00FE2F8F">
            <w:pPr>
              <w:pStyle w:val="Corpodetexto1"/>
              <w:jc w:val="right"/>
              <w:rPr>
                <w:sz w:val="22"/>
                <w:lang w:val="pt-BR"/>
              </w:rPr>
            </w:pPr>
            <w:r>
              <w:rPr>
                <w:sz w:val="22"/>
                <w:lang w:val="pt-BR"/>
              </w:rPr>
              <w:t>1</w:t>
            </w:r>
            <w:r w:rsidR="000B63C0">
              <w:rPr>
                <w:sz w:val="22"/>
                <w:lang w:val="pt-BR"/>
              </w:rPr>
              <w:t>4/11/2013</w:t>
            </w:r>
          </w:p>
        </w:tc>
      </w:tr>
    </w:tbl>
    <w:p w:rsidR="001173B8" w:rsidRPr="004349A4" w:rsidRDefault="001173B8" w:rsidP="00CC411E">
      <w:pPr>
        <w:rPr>
          <w:lang w:val="pt-BR"/>
        </w:rPr>
      </w:pPr>
    </w:p>
    <w:sectPr w:rsidR="001173B8" w:rsidRPr="004349A4" w:rsidSect="001173B8">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487" w:rsidRDefault="00736487">
      <w:pPr>
        <w:spacing w:line="240" w:lineRule="auto"/>
      </w:pPr>
      <w:r>
        <w:separator/>
      </w:r>
    </w:p>
  </w:endnote>
  <w:endnote w:type="continuationSeparator" w:id="0">
    <w:p w:rsidR="00736487" w:rsidRDefault="00736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487" w:rsidRDefault="00736487">
      <w:pPr>
        <w:spacing w:line="240" w:lineRule="auto"/>
      </w:pPr>
      <w:r>
        <w:separator/>
      </w:r>
    </w:p>
  </w:footnote>
  <w:footnote w:type="continuationSeparator" w:id="0">
    <w:p w:rsidR="00736487" w:rsidRDefault="007364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Bdr>
        <w:top w:val="single" w:sz="6" w:space="1" w:color="auto"/>
      </w:pBdr>
    </w:pPr>
  </w:p>
  <w:p w:rsidR="002E3630" w:rsidRDefault="002E3630">
    <w:pPr>
      <w:pStyle w:val="Cabealho"/>
    </w:pPr>
  </w:p>
  <w:p w:rsidR="002E3630" w:rsidRDefault="002E3630"/>
  <w:p w:rsidR="002E3630" w:rsidRDefault="002E363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630" w:rsidRDefault="002E363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67E4E9A"/>
    <w:multiLevelType w:val="hybridMultilevel"/>
    <w:tmpl w:val="17B6E9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3">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D307343"/>
    <w:multiLevelType w:val="hybridMultilevel"/>
    <w:tmpl w:val="F02C5A14"/>
    <w:lvl w:ilvl="0" w:tplc="04090001">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208B3F28"/>
    <w:multiLevelType w:val="hybridMultilevel"/>
    <w:tmpl w:val="6304E4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97D28"/>
    <w:multiLevelType w:val="hybridMultilevel"/>
    <w:tmpl w:val="69DEDB14"/>
    <w:lvl w:ilvl="0" w:tplc="BE86BE1C">
      <w:start w:val="1"/>
      <w:numFmt w:val="bullet"/>
      <w:lvlText w:val=""/>
      <w:lvlJc w:val="left"/>
      <w:pPr>
        <w:tabs>
          <w:tab w:val="num" w:pos="1080"/>
        </w:tabs>
        <w:ind w:left="108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3EAC0AB0"/>
    <w:multiLevelType w:val="hybridMultilevel"/>
    <w:tmpl w:val="7592FB20"/>
    <w:lvl w:ilvl="0" w:tplc="0416000F">
      <w:start w:val="1"/>
      <w:numFmt w:val="decimal"/>
      <w:lvlText w:val="%1."/>
      <w:lvlJc w:val="left"/>
      <w:pPr>
        <w:ind w:left="825" w:hanging="360"/>
      </w:pPr>
    </w:lvl>
    <w:lvl w:ilvl="1" w:tplc="04160019" w:tentative="1">
      <w:start w:val="1"/>
      <w:numFmt w:val="lowerLetter"/>
      <w:lvlText w:val="%2."/>
      <w:lvlJc w:val="left"/>
      <w:pPr>
        <w:ind w:left="1545" w:hanging="360"/>
      </w:pPr>
    </w:lvl>
    <w:lvl w:ilvl="2" w:tplc="0416001B" w:tentative="1">
      <w:start w:val="1"/>
      <w:numFmt w:val="lowerRoman"/>
      <w:lvlText w:val="%3."/>
      <w:lvlJc w:val="right"/>
      <w:pPr>
        <w:ind w:left="2265" w:hanging="180"/>
      </w:pPr>
    </w:lvl>
    <w:lvl w:ilvl="3" w:tplc="0416000F" w:tentative="1">
      <w:start w:val="1"/>
      <w:numFmt w:val="decimal"/>
      <w:lvlText w:val="%4."/>
      <w:lvlJc w:val="left"/>
      <w:pPr>
        <w:ind w:left="2985" w:hanging="360"/>
      </w:pPr>
    </w:lvl>
    <w:lvl w:ilvl="4" w:tplc="04160019" w:tentative="1">
      <w:start w:val="1"/>
      <w:numFmt w:val="lowerLetter"/>
      <w:lvlText w:val="%5."/>
      <w:lvlJc w:val="left"/>
      <w:pPr>
        <w:ind w:left="3705" w:hanging="360"/>
      </w:pPr>
    </w:lvl>
    <w:lvl w:ilvl="5" w:tplc="0416001B" w:tentative="1">
      <w:start w:val="1"/>
      <w:numFmt w:val="lowerRoman"/>
      <w:lvlText w:val="%6."/>
      <w:lvlJc w:val="right"/>
      <w:pPr>
        <w:ind w:left="4425" w:hanging="180"/>
      </w:pPr>
    </w:lvl>
    <w:lvl w:ilvl="6" w:tplc="0416000F" w:tentative="1">
      <w:start w:val="1"/>
      <w:numFmt w:val="decimal"/>
      <w:lvlText w:val="%7."/>
      <w:lvlJc w:val="left"/>
      <w:pPr>
        <w:ind w:left="5145" w:hanging="360"/>
      </w:pPr>
    </w:lvl>
    <w:lvl w:ilvl="7" w:tplc="04160019" w:tentative="1">
      <w:start w:val="1"/>
      <w:numFmt w:val="lowerLetter"/>
      <w:lvlText w:val="%8."/>
      <w:lvlJc w:val="left"/>
      <w:pPr>
        <w:ind w:left="5865" w:hanging="360"/>
      </w:pPr>
    </w:lvl>
    <w:lvl w:ilvl="8" w:tplc="0416001B" w:tentative="1">
      <w:start w:val="1"/>
      <w:numFmt w:val="lowerRoman"/>
      <w:lvlText w:val="%9."/>
      <w:lvlJc w:val="right"/>
      <w:pPr>
        <w:ind w:left="6585" w:hanging="180"/>
      </w:p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5B57ED"/>
    <w:multiLevelType w:val="hybridMultilevel"/>
    <w:tmpl w:val="DD302DA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1">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2">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3">
    <w:nsid w:val="5DF01911"/>
    <w:multiLevelType w:val="singleLevel"/>
    <w:tmpl w:val="04160001"/>
    <w:lvl w:ilvl="0">
      <w:start w:val="1"/>
      <w:numFmt w:val="bullet"/>
      <w:lvlText w:val=""/>
      <w:lvlJc w:val="left"/>
      <w:pPr>
        <w:ind w:left="720" w:hanging="360"/>
      </w:pPr>
      <w:rPr>
        <w:rFonts w:ascii="Symbol" w:hAnsi="Symbol" w:hint="default"/>
      </w:rPr>
    </w:lvl>
  </w:abstractNum>
  <w:abstractNum w:abstractNumId="24">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5">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6">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067C3E"/>
    <w:multiLevelType w:val="hybridMultilevel"/>
    <w:tmpl w:val="4AAE652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0">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3">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29"/>
  </w:num>
  <w:num w:numId="7">
    <w:abstractNumId w:val="36"/>
  </w:num>
  <w:num w:numId="8">
    <w:abstractNumId w:val="2"/>
  </w:num>
  <w:num w:numId="9">
    <w:abstractNumId w:val="32"/>
  </w:num>
  <w:num w:numId="10">
    <w:abstractNumId w:val="25"/>
  </w:num>
  <w:num w:numId="11">
    <w:abstractNumId w:val="20"/>
  </w:num>
  <w:num w:numId="12">
    <w:abstractNumId w:val="21"/>
  </w:num>
  <w:num w:numId="13">
    <w:abstractNumId w:val="22"/>
  </w:num>
  <w:num w:numId="14">
    <w:abstractNumId w:val="23"/>
  </w:num>
  <w:num w:numId="15">
    <w:abstractNumId w:val="24"/>
  </w:num>
  <w:num w:numId="16">
    <w:abstractNumId w:val="33"/>
  </w:num>
  <w:num w:numId="17">
    <w:abstractNumId w:val="31"/>
  </w:num>
  <w:num w:numId="18">
    <w:abstractNumId w:val="30"/>
  </w:num>
  <w:num w:numId="19">
    <w:abstractNumId w:val="10"/>
  </w:num>
  <w:num w:numId="20">
    <w:abstractNumId w:val="26"/>
  </w:num>
  <w:num w:numId="21">
    <w:abstractNumId w:val="5"/>
  </w:num>
  <w:num w:numId="22">
    <w:abstractNumId w:val="16"/>
  </w:num>
  <w:num w:numId="23">
    <w:abstractNumId w:val="19"/>
  </w:num>
  <w:num w:numId="24">
    <w:abstractNumId w:val="18"/>
  </w:num>
  <w:num w:numId="25">
    <w:abstractNumId w:val="7"/>
  </w:num>
  <w:num w:numId="26">
    <w:abstractNumId w:val="12"/>
  </w:num>
  <w:num w:numId="27">
    <w:abstractNumId w:val="0"/>
  </w:num>
  <w:num w:numId="28">
    <w:abstractNumId w:val="0"/>
  </w:num>
  <w:num w:numId="29">
    <w:abstractNumId w:val="0"/>
  </w:num>
  <w:num w:numId="30">
    <w:abstractNumId w:val="0"/>
  </w:num>
  <w:num w:numId="31">
    <w:abstractNumId w:val="17"/>
  </w:num>
  <w:num w:numId="32">
    <w:abstractNumId w:val="9"/>
  </w:num>
  <w:num w:numId="33">
    <w:abstractNumId w:val="4"/>
  </w:num>
  <w:num w:numId="34">
    <w:abstractNumId w:val="35"/>
  </w:num>
  <w:num w:numId="35">
    <w:abstractNumId w:val="28"/>
  </w:num>
  <w:num w:numId="36">
    <w:abstractNumId w:val="3"/>
  </w:num>
  <w:num w:numId="37">
    <w:abstractNumId w:val="11"/>
  </w:num>
  <w:num w:numId="38">
    <w:abstractNumId w:val="34"/>
  </w:num>
  <w:num w:numId="39">
    <w:abstractNumId w:val="6"/>
  </w:num>
  <w:num w:numId="40">
    <w:abstractNumId w:val="1"/>
  </w:num>
  <w:num w:numId="41">
    <w:abstractNumId w:val="27"/>
  </w:num>
  <w:num w:numId="42">
    <w:abstractNumId w:val="15"/>
  </w:num>
  <w:num w:numId="43">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96374"/>
    <w:rsid w:val="00021047"/>
    <w:rsid w:val="00084E33"/>
    <w:rsid w:val="0009106A"/>
    <w:rsid w:val="00097434"/>
    <w:rsid w:val="000A331B"/>
    <w:rsid w:val="000B0543"/>
    <w:rsid w:val="000B3506"/>
    <w:rsid w:val="000B63C0"/>
    <w:rsid w:val="000D5A8A"/>
    <w:rsid w:val="0010379D"/>
    <w:rsid w:val="001173B8"/>
    <w:rsid w:val="00156954"/>
    <w:rsid w:val="0016692A"/>
    <w:rsid w:val="00171296"/>
    <w:rsid w:val="001B0575"/>
    <w:rsid w:val="001B375D"/>
    <w:rsid w:val="001B7287"/>
    <w:rsid w:val="001D4FEF"/>
    <w:rsid w:val="00227DBD"/>
    <w:rsid w:val="00254873"/>
    <w:rsid w:val="002669DD"/>
    <w:rsid w:val="002732DA"/>
    <w:rsid w:val="00286506"/>
    <w:rsid w:val="00296374"/>
    <w:rsid w:val="002C662E"/>
    <w:rsid w:val="002E3630"/>
    <w:rsid w:val="003217B3"/>
    <w:rsid w:val="00326745"/>
    <w:rsid w:val="00356C8E"/>
    <w:rsid w:val="0038508A"/>
    <w:rsid w:val="003E64A3"/>
    <w:rsid w:val="00407388"/>
    <w:rsid w:val="004101B8"/>
    <w:rsid w:val="004D245D"/>
    <w:rsid w:val="004D48C0"/>
    <w:rsid w:val="004E2B5B"/>
    <w:rsid w:val="0052276E"/>
    <w:rsid w:val="00522B1B"/>
    <w:rsid w:val="00544F97"/>
    <w:rsid w:val="005561BF"/>
    <w:rsid w:val="005604C0"/>
    <w:rsid w:val="00562868"/>
    <w:rsid w:val="00564F18"/>
    <w:rsid w:val="00592CCF"/>
    <w:rsid w:val="005B5990"/>
    <w:rsid w:val="005E2C77"/>
    <w:rsid w:val="005F3425"/>
    <w:rsid w:val="0061789C"/>
    <w:rsid w:val="00644B60"/>
    <w:rsid w:val="00673EF3"/>
    <w:rsid w:val="0067788C"/>
    <w:rsid w:val="006968C7"/>
    <w:rsid w:val="006C55A3"/>
    <w:rsid w:val="006D365A"/>
    <w:rsid w:val="00721E4B"/>
    <w:rsid w:val="00736487"/>
    <w:rsid w:val="0074521A"/>
    <w:rsid w:val="007879C3"/>
    <w:rsid w:val="007939AB"/>
    <w:rsid w:val="007A38F1"/>
    <w:rsid w:val="007B4680"/>
    <w:rsid w:val="0081191E"/>
    <w:rsid w:val="00812F88"/>
    <w:rsid w:val="00824144"/>
    <w:rsid w:val="00825DD2"/>
    <w:rsid w:val="00883C4A"/>
    <w:rsid w:val="008967DA"/>
    <w:rsid w:val="008B4EB7"/>
    <w:rsid w:val="008D289F"/>
    <w:rsid w:val="008E4E6D"/>
    <w:rsid w:val="008E7950"/>
    <w:rsid w:val="008F11E5"/>
    <w:rsid w:val="00915622"/>
    <w:rsid w:val="00924BAC"/>
    <w:rsid w:val="009355E1"/>
    <w:rsid w:val="00937AE6"/>
    <w:rsid w:val="009678D3"/>
    <w:rsid w:val="0098363F"/>
    <w:rsid w:val="009960B3"/>
    <w:rsid w:val="009D3D4F"/>
    <w:rsid w:val="009E5FD8"/>
    <w:rsid w:val="009F7193"/>
    <w:rsid w:val="00A2307C"/>
    <w:rsid w:val="00A46269"/>
    <w:rsid w:val="00A540B7"/>
    <w:rsid w:val="00AE49D8"/>
    <w:rsid w:val="00AF0E76"/>
    <w:rsid w:val="00B062B3"/>
    <w:rsid w:val="00B20DA1"/>
    <w:rsid w:val="00B24E78"/>
    <w:rsid w:val="00B4741B"/>
    <w:rsid w:val="00B7019B"/>
    <w:rsid w:val="00B95DFB"/>
    <w:rsid w:val="00BA3CB6"/>
    <w:rsid w:val="00BB73EC"/>
    <w:rsid w:val="00BC3C52"/>
    <w:rsid w:val="00BD25C5"/>
    <w:rsid w:val="00C167D2"/>
    <w:rsid w:val="00C27925"/>
    <w:rsid w:val="00C46157"/>
    <w:rsid w:val="00C72083"/>
    <w:rsid w:val="00CB23E7"/>
    <w:rsid w:val="00CC411E"/>
    <w:rsid w:val="00CD0E8A"/>
    <w:rsid w:val="00CF2D0D"/>
    <w:rsid w:val="00CF7451"/>
    <w:rsid w:val="00D05117"/>
    <w:rsid w:val="00D12AFA"/>
    <w:rsid w:val="00D2657F"/>
    <w:rsid w:val="00D769F7"/>
    <w:rsid w:val="00D87C06"/>
    <w:rsid w:val="00DB1351"/>
    <w:rsid w:val="00DB2F4D"/>
    <w:rsid w:val="00DE601B"/>
    <w:rsid w:val="00E0247F"/>
    <w:rsid w:val="00E03846"/>
    <w:rsid w:val="00E432AC"/>
    <w:rsid w:val="00E43331"/>
    <w:rsid w:val="00E433F1"/>
    <w:rsid w:val="00E445D7"/>
    <w:rsid w:val="00E52943"/>
    <w:rsid w:val="00E566FE"/>
    <w:rsid w:val="00E61FFE"/>
    <w:rsid w:val="00E749EF"/>
    <w:rsid w:val="00E911BC"/>
    <w:rsid w:val="00E97D22"/>
    <w:rsid w:val="00EB108D"/>
    <w:rsid w:val="00EB1CF7"/>
    <w:rsid w:val="00EE42FF"/>
    <w:rsid w:val="00EF792B"/>
    <w:rsid w:val="00F13784"/>
    <w:rsid w:val="00F24585"/>
    <w:rsid w:val="00F26F0E"/>
    <w:rsid w:val="00F35BF3"/>
    <w:rsid w:val="00F378B6"/>
    <w:rsid w:val="00F4479D"/>
    <w:rsid w:val="00F47F03"/>
    <w:rsid w:val="00F555AA"/>
    <w:rsid w:val="00F81F06"/>
    <w:rsid w:val="00F822A2"/>
    <w:rsid w:val="00F96BCE"/>
    <w:rsid w:val="00FE2F8F"/>
    <w:rsid w:val="00FE3A47"/>
    <w:rsid w:val="00FE5AA4"/>
  </w:rsids>
  <m:mathPr>
    <m:mathFont m:val="Cambria Math"/>
    <m:brkBin m:val="before"/>
    <m:brkBinSub m:val="--"/>
    <m:smallFrac m:val="0"/>
    <m:dispDef m:val="0"/>
    <m:lMargin m:val="0"/>
    <m:rMargin m:val="0"/>
    <m:defJc m:val="centerGroup"/>
    <m:wrapRight/>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F475E0-B897-4051-BC38-B0DCDAF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506"/>
    <w:pPr>
      <w:widowControl w:val="0"/>
      <w:spacing w:line="240" w:lineRule="atLeast"/>
    </w:pPr>
    <w:rPr>
      <w:lang w:val="en-US"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val="pt-BR"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lang w:val="pt-BR"/>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lang w:val="pt-BR"/>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val="pt-BR"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val="pt-BR"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lang w:val="pt-BR"/>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Corpodetexto20">
    <w:name w:val="Corpo de texto2"/>
    <w:rsid w:val="00C167D2"/>
    <w:pPr>
      <w:keepLines/>
      <w:spacing w:after="120" w:line="220" w:lineRule="atLeast"/>
    </w:pPr>
    <w:rPr>
      <w:lang w:val="en-GB" w:eastAsia="en-US"/>
    </w:rPr>
  </w:style>
  <w:style w:type="paragraph" w:styleId="PargrafodaLista">
    <w:name w:val="List Paragraph"/>
    <w:basedOn w:val="Normal"/>
    <w:qFormat/>
    <w:rsid w:val="0041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598</TotalTime>
  <Pages>17</Pages>
  <Words>2961</Words>
  <Characters>15994</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JôMarry</cp:lastModifiedBy>
  <cp:revision>19</cp:revision>
  <cp:lastPrinted>2004-07-30T18:38:00Z</cp:lastPrinted>
  <dcterms:created xsi:type="dcterms:W3CDTF">2013-10-04T00:51:00Z</dcterms:created>
  <dcterms:modified xsi:type="dcterms:W3CDTF">2013-11-22T05:29:00Z</dcterms:modified>
</cp:coreProperties>
</file>